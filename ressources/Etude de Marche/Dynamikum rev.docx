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50A2C" w14:textId="77777777" w:rsidR="00335536" w:rsidRDefault="00C34706" w:rsidP="00C34706">
      <w:pPr>
        <w:rPr>
          <w:ins w:id="0" w:author="Nicholas Didier" w:date="2013-11-14T15:22:00Z"/>
        </w:rPr>
      </w:pPr>
      <w:bookmarkStart w:id="1" w:name="_GoBack"/>
      <w:r w:rsidRPr="00B05C54">
        <w:t>Un deuxième science center allemand</w:t>
      </w:r>
      <w:r>
        <w:t>,</w:t>
      </w:r>
      <w:r w:rsidRPr="00B05C54">
        <w:t xml:space="preserve"> qui est dans la zone de chalandise de Differdange est le Dynamikum à Pirmasens. Distant de 180km et 1.40H de trajet, ce centre</w:t>
      </w:r>
      <w:r w:rsidRPr="00D028EF">
        <w:t xml:space="preserve"> </w:t>
      </w:r>
      <w:r w:rsidRPr="00B80E8A">
        <w:t>se</w:t>
      </w:r>
      <w:r>
        <w:t xml:space="preserve"> trouve dans une ancienne fabrique de chaussures, reconvertie en partie pour le musée interactif, </w:t>
      </w:r>
      <w:del w:id="2" w:author="Nicholas Didier" w:date="2013-11-14T15:02:00Z">
        <w:r w:rsidDel="00440886">
          <w:delText>mais qui</w:delText>
        </w:r>
      </w:del>
      <w:ins w:id="3" w:author="Nicholas Didier" w:date="2013-11-14T15:02:00Z">
        <w:r w:rsidR="00440886">
          <w:t>le restant de la surface</w:t>
        </w:r>
      </w:ins>
      <w:r>
        <w:t xml:space="preserve"> </w:t>
      </w:r>
      <w:del w:id="4" w:author="Nicholas Didier" w:date="2013-11-14T15:02:00Z">
        <w:r w:rsidDel="00440886">
          <w:delText xml:space="preserve">regroupe </w:delText>
        </w:r>
      </w:del>
      <w:ins w:id="5" w:author="Nicholas Didier" w:date="2013-11-14T15:02:00Z">
        <w:r w:rsidR="00440886">
          <w:t xml:space="preserve">regroupant </w:t>
        </w:r>
      </w:ins>
      <w:del w:id="6" w:author="Nicholas Didier" w:date="2013-11-14T15:02:00Z">
        <w:r w:rsidDel="00440886">
          <w:delText xml:space="preserve">également </w:delText>
        </w:r>
      </w:del>
      <w:r>
        <w:t>un centre de remise en forme et des bureaux. L’accès est bien signalé depuis l’</w:t>
      </w:r>
      <w:r w:rsidR="009B6851">
        <w:t>autoroute et</w:t>
      </w:r>
      <w:r>
        <w:t xml:space="preserve"> le parking non-loin</w:t>
      </w:r>
      <w:r w:rsidR="009B6851">
        <w:t xml:space="preserve"> du musée</w:t>
      </w:r>
      <w:r>
        <w:t xml:space="preserve"> est payant. Le thème spécifique de ce centre scientifique tourne autour du mouvement sous deux formes « se bouger » et « bouger quelque chose ». L’idée de la fabrique de chaussures est également reprise dans </w:t>
      </w:r>
      <w:del w:id="7" w:author="Nicholas Didier" w:date="2013-11-14T15:03:00Z">
        <w:r w:rsidDel="00440886">
          <w:delText>les différentes</w:delText>
        </w:r>
      </w:del>
      <w:ins w:id="8" w:author="Nicholas Didier" w:date="2013-11-14T15:03:00Z">
        <w:r w:rsidR="00440886">
          <w:t>certaines</w:t>
        </w:r>
      </w:ins>
      <w:r>
        <w:t xml:space="preserve"> stations d’expérimentation, une autre partie est consacrée pour décrire l’histoire de la production. Le centre s’articule autour </w:t>
      </w:r>
      <w:r w:rsidR="009B6851">
        <w:t xml:space="preserve">du </w:t>
      </w:r>
      <w:r>
        <w:t xml:space="preserve">mouvement et aborde les phénomènes fondamentaux de la physique, </w:t>
      </w:r>
      <w:r w:rsidR="009B6851">
        <w:t>d</w:t>
      </w:r>
      <w:r>
        <w:t xml:space="preserve">es mathématiques et </w:t>
      </w:r>
      <w:r w:rsidR="009B6851">
        <w:t xml:space="preserve">de </w:t>
      </w:r>
      <w:r>
        <w:t xml:space="preserve">la biologie. Dans </w:t>
      </w:r>
      <w:r w:rsidR="009B6851">
        <w:t xml:space="preserve">le </w:t>
      </w:r>
      <w:r>
        <w:t xml:space="preserve">Dynamikum sont représentés huit domaines : la friction, l'élan, l'énergie et leur application dans des «machines de mouvement », l'étude des mouvements de la nature, des aspects de la biomécanique et la puissance de la pensée jusqu’à la danse. Mise </w:t>
      </w:r>
      <w:r w:rsidR="009B6851">
        <w:t>à</w:t>
      </w:r>
      <w:r>
        <w:t xml:space="preserve"> part le musée, le centre offre également des salles de réunions pour des événements, ainsi qu’une petite re</w:t>
      </w:r>
      <w:r w:rsidR="009B6851">
        <w:t xml:space="preserve">stauration sous forme de snack, tout comme un espace réservé aux expositions temporaires. </w:t>
      </w:r>
      <w:r w:rsidR="00D54550">
        <w:t xml:space="preserve">Il propose également des programmes spécifiques pour les scolaires. </w:t>
      </w:r>
      <w:r w:rsidR="009B6851">
        <w:t xml:space="preserve">Le centre accueille aux alentours de 80.000 visiteurs par an. Une explication </w:t>
      </w:r>
      <w:del w:id="9" w:author="Nicholas Didier" w:date="2013-11-14T15:04:00Z">
        <w:r w:rsidR="009B6851" w:rsidDel="00440886">
          <w:delText xml:space="preserve">possible </w:delText>
        </w:r>
      </w:del>
      <w:ins w:id="10" w:author="Nicholas Didier" w:date="2013-11-14T15:04:00Z">
        <w:r w:rsidR="00440886">
          <w:t xml:space="preserve">probable </w:t>
        </w:r>
      </w:ins>
      <w:r w:rsidR="009B6851">
        <w:t xml:space="preserve">du nombre de visiteurs </w:t>
      </w:r>
      <w:ins w:id="11" w:author="Nicholas Didier" w:date="2013-11-14T15:04:00Z">
        <w:r w:rsidR="00440886">
          <w:t>assez r</w:t>
        </w:r>
        <w:r w:rsidR="00440886">
          <w:rPr>
            <w:rFonts w:ascii="Arial" w:hAnsi="Arial" w:cs="Arial"/>
          </w:rPr>
          <w:t>é</w:t>
        </w:r>
        <w:r w:rsidR="00440886">
          <w:t xml:space="preserve">duit </w:t>
        </w:r>
      </w:ins>
      <w:del w:id="12" w:author="Nicholas Didier" w:date="2013-11-14T15:05:00Z">
        <w:r w:rsidR="009B6851" w:rsidDel="00440886">
          <w:delText>peut être</w:delText>
        </w:r>
      </w:del>
      <w:ins w:id="13" w:author="Nicholas Didier" w:date="2013-11-14T15:05:00Z">
        <w:r w:rsidR="00440886">
          <w:t>est</w:t>
        </w:r>
      </w:ins>
      <w:r w:rsidR="009B6851">
        <w:t xml:space="preserve"> une offre de stations d’expérimentations peu conséquente</w:t>
      </w:r>
      <w:del w:id="14" w:author="Nicholas Didier" w:date="2013-11-14T15:06:00Z">
        <w:r w:rsidR="009B6851" w:rsidDel="00440886">
          <w:delText xml:space="preserve">, </w:delText>
        </w:r>
      </w:del>
      <w:ins w:id="15" w:author="Nicholas Didier" w:date="2013-11-14T15:06:00Z">
        <w:r w:rsidR="00440886">
          <w:t>. Avec un nombre limit</w:t>
        </w:r>
        <w:r w:rsidR="00440886">
          <w:rPr>
            <w:rFonts w:ascii="Arial" w:hAnsi="Arial" w:cs="Arial"/>
          </w:rPr>
          <w:t>é</w:t>
        </w:r>
        <w:r w:rsidR="00440886">
          <w:t xml:space="preserve">  </w:t>
        </w:r>
      </w:ins>
      <w:del w:id="16" w:author="Nicholas Didier" w:date="2013-11-14T15:05:00Z">
        <w:r w:rsidR="009B6851" w:rsidDel="00440886">
          <w:delText xml:space="preserve">dans </w:delText>
        </w:r>
        <w:r w:rsidR="00D54550" w:rsidDel="00440886">
          <w:delText>la mesure</w:delText>
        </w:r>
        <w:r w:rsidR="009B6851" w:rsidDel="00440886">
          <w:delText xml:space="preserve"> où il</w:delText>
        </w:r>
      </w:del>
      <w:ins w:id="17" w:author="Nicholas Didier" w:date="2013-11-14T15:05:00Z">
        <w:r w:rsidR="00440886">
          <w:t>de stations</w:t>
        </w:r>
      </w:ins>
      <w:ins w:id="18" w:author="Nicholas Didier" w:date="2013-11-14T15:06:00Z">
        <w:r w:rsidR="00440886">
          <w:t>, quoique non</w:t>
        </w:r>
      </w:ins>
      <w:r w:rsidR="009B6851">
        <w:t xml:space="preserve"> </w:t>
      </w:r>
      <w:del w:id="19" w:author="Nicholas Didier" w:date="2013-11-14T15:07:00Z">
        <w:r w:rsidR="009B6851" w:rsidDel="00440886">
          <w:delText xml:space="preserve">n’y a pas beaucoup </w:delText>
        </w:r>
        <w:r w:rsidR="00593854" w:rsidDel="00440886">
          <w:delText>de stations</w:delText>
        </w:r>
        <w:r w:rsidR="00D54550" w:rsidDel="00440886">
          <w:delText>,</w:delText>
        </w:r>
        <w:r w:rsidR="00593854" w:rsidDel="00440886">
          <w:delText xml:space="preserve"> qui ne sont </w:delText>
        </w:r>
        <w:r w:rsidR="00D54550" w:rsidDel="00440886">
          <w:delText>tout de</w:delText>
        </w:r>
        <w:r w:rsidR="00593854" w:rsidDel="00440886">
          <w:delText xml:space="preserve"> même pas </w:delText>
        </w:r>
      </w:del>
      <w:r w:rsidR="00593854">
        <w:t>dénué</w:t>
      </w:r>
      <w:r w:rsidR="00D54550">
        <w:t>es</w:t>
      </w:r>
      <w:r w:rsidR="00593854">
        <w:t xml:space="preserve"> d’</w:t>
      </w:r>
      <w:r w:rsidR="00D54550">
        <w:t>intérêt</w:t>
      </w:r>
      <w:del w:id="20" w:author="Nicholas Didier" w:date="2013-11-14T15:07:00Z">
        <w:r w:rsidR="00D54550" w:rsidDel="00440886">
          <w:delText>, mais</w:delText>
        </w:r>
      </w:del>
      <w:r w:rsidR="00D54550">
        <w:t xml:space="preserve"> le visiteur reste un peu sur sa faim</w:t>
      </w:r>
      <w:del w:id="21" w:author="Nicholas Didier" w:date="2013-11-14T15:07:00Z">
        <w:r w:rsidR="00D54550" w:rsidDel="00440886">
          <w:delText xml:space="preserve">. </w:delText>
        </w:r>
      </w:del>
      <w:ins w:id="22" w:author="Nicholas Didier" w:date="2013-11-14T15:07:00Z">
        <w:r w:rsidR="00440886">
          <w:t>, et le sentiment du d</w:t>
        </w:r>
        <w:r w:rsidR="00440886">
          <w:rPr>
            <w:rFonts w:ascii="Arial" w:hAnsi="Arial" w:cs="Arial"/>
          </w:rPr>
          <w:t>é</w:t>
        </w:r>
        <w:r w:rsidR="00440886">
          <w:t>j</w:t>
        </w:r>
      </w:ins>
      <w:ins w:id="23" w:author="Nicholas Didier" w:date="2013-11-14T15:08:00Z">
        <w:r w:rsidR="00440886">
          <w:rPr>
            <w:rFonts w:ascii="Arial" w:hAnsi="Arial" w:cs="Arial"/>
          </w:rPr>
          <w:t>à</w:t>
        </w:r>
      </w:ins>
      <w:ins w:id="24" w:author="Nicholas Didier" w:date="2013-11-14T15:07:00Z">
        <w:r w:rsidR="00440886">
          <w:t>-vu</w:t>
        </w:r>
      </w:ins>
      <w:ins w:id="25" w:author="Nicholas Didier" w:date="2013-11-14T15:08:00Z">
        <w:r w:rsidR="00440886">
          <w:t xml:space="preserve"> est vite atteint. </w:t>
        </w:r>
      </w:ins>
      <w:ins w:id="26" w:author="Nicholas Didier" w:date="2013-11-14T15:09:00Z">
        <w:r w:rsidR="00440886">
          <w:t xml:space="preserve">Mise </w:t>
        </w:r>
        <w:r w:rsidR="00440886">
          <w:rPr>
            <w:rFonts w:ascii="Arial" w:hAnsi="Arial" w:cs="Arial"/>
          </w:rPr>
          <w:t>à</w:t>
        </w:r>
        <w:r w:rsidR="00440886">
          <w:t xml:space="preserve"> part </w:t>
        </w:r>
      </w:ins>
      <w:ins w:id="27" w:author="Nicholas Didier" w:date="2013-11-14T15:12:00Z">
        <w:r w:rsidR="00980DA3">
          <w:t>l’offre plus diversifiée des stations d’expérimentations</w:t>
        </w:r>
      </w:ins>
      <w:ins w:id="28" w:author="Nicholas Didier" w:date="2013-11-14T15:10:00Z">
        <w:r w:rsidR="00440886">
          <w:t xml:space="preserve">, </w:t>
        </w:r>
      </w:ins>
      <w:del w:id="29" w:author="Nicholas Didier" w:date="2013-11-14T15:10:00Z">
        <w:r w:rsidR="00D54550" w:rsidDel="00440886">
          <w:delText xml:space="preserve">Le </w:delText>
        </w:r>
      </w:del>
      <w:ins w:id="30" w:author="Nicholas Didier" w:date="2013-11-14T15:10:00Z">
        <w:r w:rsidR="00440886">
          <w:t xml:space="preserve">le </w:t>
        </w:r>
      </w:ins>
      <w:r w:rsidR="00D54550">
        <w:t>Science Center de Differdange se différencie encore par son patrimoine industriel plus présent</w:t>
      </w:r>
      <w:ins w:id="31" w:author="Nicholas Didier" w:date="2013-11-14T15:10:00Z">
        <w:r w:rsidR="00980DA3">
          <w:t xml:space="preserve"> et vivant</w:t>
        </w:r>
      </w:ins>
      <w:r w:rsidR="00D54550">
        <w:t>, contrairement à la fabrique de chaussure</w:t>
      </w:r>
      <w:ins w:id="32" w:author="Nicholas Didier" w:date="2013-11-14T15:15:00Z">
        <w:r w:rsidR="00980DA3">
          <w:t xml:space="preserve">s Rheinberger, </w:t>
        </w:r>
      </w:ins>
      <w:ins w:id="33" w:author="Nicholas Didier" w:date="2013-11-14T15:17:00Z">
        <w:r w:rsidR="00980DA3">
          <w:t xml:space="preserve">autrefois une des plus grandes d’Europr, mais </w:t>
        </w:r>
      </w:ins>
      <w:ins w:id="34" w:author="Nicholas Didier" w:date="2013-11-14T15:15:00Z">
        <w:r w:rsidR="00980DA3">
          <w:t>de laquelle</w:t>
        </w:r>
      </w:ins>
      <w:r w:rsidR="00D54550">
        <w:t xml:space="preserve"> </w:t>
      </w:r>
      <w:del w:id="35" w:author="Nicholas Didier" w:date="2013-11-14T15:15:00Z">
        <w:r w:rsidR="00D54550" w:rsidDel="00980DA3">
          <w:delText xml:space="preserve">où </w:delText>
        </w:r>
      </w:del>
      <w:r w:rsidR="00D54550">
        <w:t xml:space="preserve">il ne reste malheureusement plus </w:t>
      </w:r>
      <w:del w:id="36" w:author="Nicholas Didier" w:date="2013-11-14T15:16:00Z">
        <w:r w:rsidR="00D54550" w:rsidDel="00980DA3">
          <w:delText>rien de l’époque, sauf</w:delText>
        </w:r>
      </w:del>
      <w:ins w:id="37" w:author="Nicholas Didier" w:date="2013-11-14T15:16:00Z">
        <w:r w:rsidR="00980DA3">
          <w:t>que</w:t>
        </w:r>
      </w:ins>
      <w:r w:rsidR="00D54550">
        <w:t xml:space="preserve"> quelques petites machines</w:t>
      </w:r>
      <w:ins w:id="38" w:author="Nicholas Didier" w:date="2013-11-14T15:16:00Z">
        <w:r w:rsidR="00980DA3">
          <w:t xml:space="preserve"> d’</w:t>
        </w:r>
      </w:ins>
      <w:ins w:id="39" w:author="Nicholas Didier" w:date="2013-11-14T15:17:00Z">
        <w:r w:rsidR="00980DA3">
          <w:rPr>
            <w:rFonts w:ascii="Arial" w:hAnsi="Arial" w:cs="Arial"/>
          </w:rPr>
          <w:t>é</w:t>
        </w:r>
      </w:ins>
      <w:ins w:id="40" w:author="Nicholas Didier" w:date="2013-11-14T15:16:00Z">
        <w:r w:rsidR="00980DA3">
          <w:t>poque</w:t>
        </w:r>
      </w:ins>
      <w:del w:id="41" w:author="Nicholas Didier" w:date="2013-11-14T15:16:00Z">
        <w:r w:rsidR="00D54550" w:rsidDel="00980DA3">
          <w:delText>, et par</w:delText>
        </w:r>
      </w:del>
      <w:del w:id="42" w:author="Nicholas Didier" w:date="2013-11-14T15:12:00Z">
        <w:r w:rsidR="00D54550" w:rsidDel="00980DA3">
          <w:delText xml:space="preserve"> l’offre plus diversifiée des stations d’expérimentations</w:delText>
        </w:r>
      </w:del>
      <w:del w:id="43" w:author="Nicholas Didier" w:date="2013-11-14T15:16:00Z">
        <w:r w:rsidR="00D54550" w:rsidDel="00980DA3">
          <w:delText>.</w:delText>
        </w:r>
      </w:del>
      <w:r w:rsidR="00D54550">
        <w:t xml:space="preserve"> </w:t>
      </w:r>
    </w:p>
    <w:p w14:paraId="2F8A3465" w14:textId="77777777" w:rsidR="00A967A1" w:rsidRDefault="00A967A1" w:rsidP="00C34706">
      <w:pPr>
        <w:rPr>
          <w:ins w:id="44" w:author="Nicholas Didier" w:date="2013-11-14T15:22:00Z"/>
        </w:rPr>
      </w:pPr>
    </w:p>
    <w:p w14:paraId="0EBDA0A9" w14:textId="1E3D0F1A" w:rsidR="00AF0F0B" w:rsidRPr="00AF0F0B" w:rsidRDefault="00A967A1">
      <w:pPr>
        <w:ind w:firstLine="90"/>
        <w:rPr>
          <w:ins w:id="45" w:author="Nicholas Didier" w:date="2013-11-14T15:23:00Z"/>
          <w:lang w:val="fr-FR"/>
          <w:rPrChange w:id="46" w:author="Nicholas Didier" w:date="2013-11-14T15:30:00Z">
            <w:rPr>
              <w:ins w:id="47" w:author="Nicholas Didier" w:date="2013-11-14T15:23:00Z"/>
            </w:rPr>
          </w:rPrChange>
        </w:rPr>
        <w:pPrChange w:id="48" w:author="Nicholas Didier" w:date="2013-11-14T15:24:00Z">
          <w:pPr/>
        </w:pPrChange>
      </w:pPr>
      <w:ins w:id="49" w:author="Nicholas Didier" w:date="2013-11-14T15:22:00Z">
        <w:r w:rsidRPr="00AF0F0B">
          <w:rPr>
            <w:lang w:val="fr-FR"/>
            <w:rPrChange w:id="50" w:author="Nicholas Didier" w:date="2013-11-14T15:30:00Z">
              <w:rPr/>
            </w:rPrChange>
          </w:rPr>
          <w:t xml:space="preserve">Les CCSTI </w:t>
        </w:r>
      </w:ins>
      <w:ins w:id="51" w:author="Nicholas Didier" w:date="2013-11-14T15:23:00Z">
        <w:r w:rsidR="00AF0F0B" w:rsidRPr="00AF0F0B">
          <w:rPr>
            <w:lang w:val="fr-FR"/>
            <w:rPrChange w:id="52" w:author="Nicholas Didier" w:date="2013-11-14T15:30:00Z">
              <w:rPr/>
            </w:rPrChange>
          </w:rPr>
          <w:t>(</w:t>
        </w:r>
        <w:r w:rsidR="00AF0F0B" w:rsidRPr="00AF0F0B">
          <w:rPr>
            <w:rFonts w:ascii="Helvetica" w:hAnsi="Helvetica" w:cs="Helvetica"/>
            <w:sz w:val="26"/>
            <w:szCs w:val="26"/>
            <w:lang w:val="fr-FR"/>
            <w:rPrChange w:id="53" w:author="Nicholas Didier" w:date="2013-11-14T15:30:00Z">
              <w:rPr>
                <w:rFonts w:ascii="Helvetica" w:hAnsi="Helvetica" w:cs="Helvetica"/>
                <w:sz w:val="26"/>
                <w:szCs w:val="26"/>
                <w:lang w:val="en-US"/>
              </w:rPr>
            </w:rPrChange>
          </w:rPr>
          <w:t xml:space="preserve">Centre de Culture Scientifique, Technique et </w:t>
        </w:r>
        <w:proofErr w:type="gramStart"/>
        <w:r w:rsidR="00AF0F0B" w:rsidRPr="00AF0F0B">
          <w:rPr>
            <w:rFonts w:ascii="Helvetica" w:hAnsi="Helvetica" w:cs="Helvetica"/>
            <w:sz w:val="26"/>
            <w:szCs w:val="26"/>
            <w:lang w:val="fr-FR"/>
            <w:rPrChange w:id="54" w:author="Nicholas Didier" w:date="2013-11-14T15:30:00Z">
              <w:rPr>
                <w:rFonts w:ascii="Helvetica" w:hAnsi="Helvetica" w:cs="Helvetica"/>
                <w:sz w:val="26"/>
                <w:szCs w:val="26"/>
                <w:lang w:val="en-US"/>
              </w:rPr>
            </w:rPrChange>
          </w:rPr>
          <w:t>Industrielle</w:t>
        </w:r>
        <w:r w:rsidR="00AF0F0B" w:rsidRPr="00AF0F0B">
          <w:rPr>
            <w:lang w:val="fr-FR"/>
            <w:rPrChange w:id="55" w:author="Nicholas Didier" w:date="2013-11-14T15:30:00Z">
              <w:rPr/>
            </w:rPrChange>
          </w:rPr>
          <w:t xml:space="preserve"> )</w:t>
        </w:r>
      </w:ins>
      <w:proofErr w:type="gramEnd"/>
      <w:ins w:id="56" w:author="Nicholas Didier" w:date="2013-11-14T15:24:00Z">
        <w:r w:rsidR="00AF0F0B" w:rsidRPr="00AF0F0B">
          <w:rPr>
            <w:lang w:val="fr-FR"/>
            <w:rPrChange w:id="57" w:author="Nicholas Didier" w:date="2013-11-14T15:30:00Z">
              <w:rPr/>
            </w:rPrChange>
          </w:rPr>
          <w:t xml:space="preserve"> fran</w:t>
        </w:r>
        <w:r w:rsidR="00AF0F0B" w:rsidRPr="00AF0F0B">
          <w:rPr>
            <w:rFonts w:ascii="Arial" w:hAnsi="Arial" w:cs="Arial"/>
            <w:lang w:val="fr-FR"/>
            <w:rPrChange w:id="58" w:author="Nicholas Didier" w:date="2013-11-14T15:30:00Z">
              <w:rPr>
                <w:rFonts w:ascii="Arial" w:hAnsi="Arial" w:cs="Arial"/>
              </w:rPr>
            </w:rPrChange>
          </w:rPr>
          <w:t>ç</w:t>
        </w:r>
        <w:r w:rsidR="00AF0F0B" w:rsidRPr="00AF0F0B">
          <w:rPr>
            <w:lang w:val="fr-FR"/>
            <w:rPrChange w:id="59" w:author="Nicholas Didier" w:date="2013-11-14T15:30:00Z">
              <w:rPr/>
            </w:rPrChange>
          </w:rPr>
          <w:t>ais</w:t>
        </w:r>
      </w:ins>
    </w:p>
    <w:p w14:paraId="6408CDF2" w14:textId="2A1692B6" w:rsidR="00A967A1" w:rsidRDefault="00AF0F0B" w:rsidP="00C34706">
      <w:pPr>
        <w:rPr>
          <w:ins w:id="60" w:author="Nicholas Didier" w:date="2013-11-14T15:36:00Z"/>
          <w:lang w:val="fr-FR"/>
        </w:rPr>
      </w:pPr>
      <w:ins w:id="61" w:author="Nicholas Didier" w:date="2013-11-14T15:28:00Z">
        <w:r w:rsidRPr="00AF0F0B">
          <w:rPr>
            <w:lang w:val="fr-FR"/>
            <w:rPrChange w:id="62" w:author="Nicholas Didier" w:date="2013-11-14T15:30:00Z">
              <w:rPr/>
            </w:rPrChange>
          </w:rPr>
          <w:t>L’histoire des CCSTI en France s’inscrit dans la lign</w:t>
        </w:r>
      </w:ins>
      <w:ins w:id="63" w:author="Nicholas Didier" w:date="2013-11-14T15:29:00Z">
        <w:r w:rsidRPr="00AF0F0B">
          <w:rPr>
            <w:rFonts w:ascii="Arial" w:hAnsi="Arial" w:cs="Arial"/>
            <w:lang w:val="fr-FR"/>
            <w:rPrChange w:id="64" w:author="Nicholas Didier" w:date="2013-11-14T15:30:00Z">
              <w:rPr>
                <w:rFonts w:ascii="Arial" w:hAnsi="Arial" w:cs="Arial"/>
              </w:rPr>
            </w:rPrChange>
          </w:rPr>
          <w:t>é</w:t>
        </w:r>
      </w:ins>
      <w:ins w:id="65" w:author="Nicholas Didier" w:date="2013-11-14T15:28:00Z">
        <w:r w:rsidRPr="00AF0F0B">
          <w:rPr>
            <w:lang w:val="fr-FR"/>
            <w:rPrChange w:id="66" w:author="Nicholas Didier" w:date="2013-11-14T15:30:00Z">
              <w:rPr/>
            </w:rPrChange>
          </w:rPr>
          <w:t xml:space="preserve">e </w:t>
        </w:r>
      </w:ins>
      <w:ins w:id="67" w:author="Nicholas Didier" w:date="2013-11-14T15:29:00Z">
        <w:r w:rsidRPr="00AF0F0B">
          <w:rPr>
            <w:lang w:val="fr-FR"/>
            <w:rPrChange w:id="68" w:author="Nicholas Didier" w:date="2013-11-14T15:30:00Z">
              <w:rPr/>
            </w:rPrChange>
          </w:rPr>
          <w:t>de la popularisation de la sci</w:t>
        </w:r>
      </w:ins>
      <w:ins w:id="69" w:author="Nicholas Didier" w:date="2013-11-14T15:30:00Z">
        <w:r w:rsidRPr="00AF0F0B">
          <w:rPr>
            <w:lang w:val="fr-FR"/>
            <w:rPrChange w:id="70" w:author="Nicholas Didier" w:date="2013-11-14T15:30:00Z">
              <w:rPr/>
            </w:rPrChange>
          </w:rPr>
          <w:t>e</w:t>
        </w:r>
      </w:ins>
      <w:ins w:id="71" w:author="Nicholas Didier" w:date="2013-11-14T15:29:00Z">
        <w:r w:rsidRPr="00AF0F0B">
          <w:rPr>
            <w:lang w:val="fr-FR"/>
            <w:rPrChange w:id="72" w:author="Nicholas Didier" w:date="2013-11-14T15:30:00Z">
              <w:rPr/>
            </w:rPrChange>
          </w:rPr>
          <w:t>nce</w:t>
        </w:r>
      </w:ins>
      <w:ins w:id="73" w:author="Nicholas Didier" w:date="2013-11-14T15:30:00Z">
        <w:r w:rsidRPr="00AF0F0B">
          <w:rPr>
            <w:lang w:val="fr-FR"/>
            <w:rPrChange w:id="74" w:author="Nicholas Didier" w:date="2013-11-14T15:30:00Z">
              <w:rPr/>
            </w:rPrChange>
          </w:rPr>
          <w:t xml:space="preserve">, en </w:t>
        </w:r>
      </w:ins>
      <w:ins w:id="75" w:author="Nicholas Didier" w:date="2013-11-14T15:31:00Z">
        <w:r w:rsidRPr="00AF0F0B">
          <w:rPr>
            <w:lang w:val="fr-FR"/>
          </w:rPr>
          <w:t>commençant</w:t>
        </w:r>
      </w:ins>
      <w:ins w:id="76" w:author="Nicholas Didier" w:date="2013-11-14T15:30:00Z">
        <w:r w:rsidRPr="00AF0F0B">
          <w:rPr>
            <w:lang w:val="fr-FR"/>
            <w:rPrChange w:id="77" w:author="Nicholas Didier" w:date="2013-11-14T15:30:00Z">
              <w:rPr/>
            </w:rPrChange>
          </w:rPr>
          <w:t xml:space="preserve"> par les </w:t>
        </w:r>
      </w:ins>
      <w:ins w:id="78" w:author="Nicholas Didier" w:date="2013-11-14T15:31:00Z">
        <w:r w:rsidRPr="00AF0F0B">
          <w:rPr>
            <w:lang w:val="fr-FR"/>
          </w:rPr>
          <w:t>Musées</w:t>
        </w:r>
        <w:r w:rsidR="007A2EB6">
          <w:rPr>
            <w:lang w:val="fr-FR"/>
          </w:rPr>
          <w:t xml:space="preserve"> d’Histoire Naturelle </w:t>
        </w:r>
      </w:ins>
      <w:ins w:id="79" w:author="Nicholas Didier" w:date="2013-11-14T15:32:00Z">
        <w:r w:rsidR="007A2EB6">
          <w:rPr>
            <w:lang w:val="fr-FR"/>
          </w:rPr>
          <w:t xml:space="preserve">au premier CCSTI </w:t>
        </w:r>
        <w:r w:rsidR="007A2EB6">
          <w:rPr>
            <w:rFonts w:ascii="Arial" w:hAnsi="Arial" w:cs="Arial"/>
            <w:lang w:val="fr-FR"/>
          </w:rPr>
          <w:t>qui</w:t>
        </w:r>
      </w:ins>
      <w:ins w:id="80" w:author="Nicholas Didier" w:date="2013-11-14T15:30:00Z">
        <w:r w:rsidRPr="00AF0F0B">
          <w:rPr>
            <w:lang w:val="fr-FR"/>
            <w:rPrChange w:id="81" w:author="Nicholas Didier" w:date="2013-11-14T15:30:00Z">
              <w:rPr/>
            </w:rPrChange>
          </w:rPr>
          <w:t xml:space="preserve"> </w:t>
        </w:r>
      </w:ins>
      <w:ins w:id="82" w:author="Nicholas Didier" w:date="2013-11-14T15:29:00Z">
        <w:r w:rsidRPr="00AF0F0B">
          <w:rPr>
            <w:lang w:val="fr-FR"/>
            <w:rPrChange w:id="83" w:author="Nicholas Didier" w:date="2013-11-14T15:30:00Z">
              <w:rPr/>
            </w:rPrChange>
          </w:rPr>
          <w:t xml:space="preserve"> </w:t>
        </w:r>
      </w:ins>
      <w:ins w:id="84" w:author="Nicholas Didier" w:date="2013-11-14T15:32:00Z">
        <w:r w:rsidR="007A2EB6">
          <w:rPr>
            <w:lang w:val="fr-FR"/>
          </w:rPr>
          <w:t xml:space="preserve">a ouvert ses portes </w:t>
        </w:r>
        <w:r w:rsidR="007A2EB6">
          <w:rPr>
            <w:rFonts w:ascii="Arial" w:hAnsi="Arial" w:cs="Arial"/>
            <w:lang w:val="fr-FR"/>
          </w:rPr>
          <w:t>à</w:t>
        </w:r>
        <w:r w:rsidR="007A2EB6">
          <w:rPr>
            <w:lang w:val="fr-FR"/>
          </w:rPr>
          <w:t xml:space="preserve"> Grenoble en </w:t>
        </w:r>
      </w:ins>
      <w:ins w:id="85" w:author="Nicholas Didier" w:date="2013-11-14T15:33:00Z">
        <w:r w:rsidR="007A2EB6">
          <w:rPr>
            <w:lang w:val="fr-FR"/>
          </w:rPr>
          <w:t>1979 et l</w:t>
        </w:r>
      </w:ins>
      <w:ins w:id="86" w:author="Nicholas Didier" w:date="2013-11-14T15:34:00Z">
        <w:r w:rsidR="007A2EB6">
          <w:rPr>
            <w:lang w:val="fr-FR"/>
          </w:rPr>
          <w:t>a Cit</w:t>
        </w:r>
        <w:r w:rsidR="007A2EB6">
          <w:rPr>
            <w:rFonts w:ascii="Arial" w:hAnsi="Arial" w:cs="Arial"/>
            <w:lang w:val="fr-FR"/>
          </w:rPr>
          <w:t>é</w:t>
        </w:r>
        <w:r w:rsidR="007A2EB6">
          <w:rPr>
            <w:lang w:val="fr-FR"/>
          </w:rPr>
          <w:t xml:space="preserve"> des Sciences et de l’Industrie</w:t>
        </w:r>
      </w:ins>
      <w:ins w:id="87" w:author="Nicholas Didier" w:date="2013-11-14T15:35:00Z">
        <w:r w:rsidR="007A2EB6">
          <w:rPr>
            <w:lang w:val="fr-FR"/>
          </w:rPr>
          <w:t xml:space="preserve"> de la Villette en 1986. </w:t>
        </w:r>
      </w:ins>
    </w:p>
    <w:p w14:paraId="0D1B9922" w14:textId="7F406E81" w:rsidR="007A2EB6" w:rsidRDefault="007A2EB6" w:rsidP="00C34706">
      <w:pPr>
        <w:rPr>
          <w:ins w:id="88" w:author="Nicholas Didier" w:date="2013-11-14T15:36:00Z"/>
          <w:lang w:val="fr-FR"/>
        </w:rPr>
      </w:pPr>
      <w:ins w:id="89" w:author="Nicholas Didier" w:date="2013-11-14T15:36:00Z">
        <w:r>
          <w:rPr>
            <w:lang w:val="fr-FR"/>
          </w:rPr>
          <w:lastRenderedPageBreak/>
          <w:t>L’objectif des CSSTI est</w:t>
        </w:r>
      </w:ins>
      <w:ins w:id="90" w:author="Nicholas Didier" w:date="2013-11-14T15:37:00Z">
        <w:r>
          <w:rPr>
            <w:lang w:val="fr-FR"/>
          </w:rPr>
          <w:t xml:space="preserve"> de</w:t>
        </w:r>
      </w:ins>
      <w:ins w:id="91" w:author="Nicholas Didier" w:date="2013-11-14T15:36:00Z">
        <w:r>
          <w:rPr>
            <w:lang w:val="fr-FR"/>
          </w:rPr>
          <w:t> :</w:t>
        </w:r>
      </w:ins>
    </w:p>
    <w:p w14:paraId="6EF4A88F" w14:textId="77777777" w:rsidR="007A2EB6" w:rsidRDefault="007A2EB6">
      <w:pPr>
        <w:widowControl w:val="0"/>
        <w:numPr>
          <w:ilvl w:val="0"/>
          <w:numId w:val="4"/>
        </w:numPr>
        <w:tabs>
          <w:tab w:val="left" w:pos="0"/>
          <w:tab w:val="left" w:pos="220"/>
        </w:tabs>
        <w:autoSpaceDE w:val="0"/>
        <w:autoSpaceDN w:val="0"/>
        <w:adjustRightInd w:val="0"/>
        <w:spacing w:after="25"/>
        <w:jc w:val="left"/>
        <w:rPr>
          <w:ins w:id="92" w:author="Nicholas Didier" w:date="2013-11-14T15:37:00Z"/>
          <w:rFonts w:ascii="Helvetica" w:hAnsi="Helvetica" w:cs="Helvetica"/>
          <w:sz w:val="26"/>
          <w:szCs w:val="26"/>
          <w:lang w:val="en-US"/>
        </w:rPr>
        <w:pPrChange w:id="93" w:author="Nicholas Didier" w:date="2013-11-14T15:38:00Z">
          <w:pPr>
            <w:widowControl w:val="0"/>
            <w:numPr>
              <w:numId w:val="1"/>
            </w:numPr>
            <w:tabs>
              <w:tab w:val="left" w:pos="220"/>
              <w:tab w:val="left" w:pos="720"/>
            </w:tabs>
            <w:autoSpaceDE w:val="0"/>
            <w:autoSpaceDN w:val="0"/>
            <w:adjustRightInd w:val="0"/>
            <w:spacing w:after="25" w:line="240" w:lineRule="auto"/>
            <w:ind w:left="720" w:hanging="720"/>
            <w:jc w:val="left"/>
          </w:pPr>
        </w:pPrChange>
      </w:pPr>
      <w:proofErr w:type="spellStart"/>
      <w:ins w:id="94" w:author="Nicholas Didier" w:date="2013-11-14T15:37:00Z">
        <w:r>
          <w:rPr>
            <w:rFonts w:ascii="Helvetica" w:hAnsi="Helvetica" w:cs="Helvetica"/>
            <w:sz w:val="26"/>
            <w:szCs w:val="26"/>
            <w:lang w:val="en-US"/>
          </w:rPr>
          <w:t>Favoriser</w:t>
        </w:r>
        <w:proofErr w:type="spellEnd"/>
        <w:r>
          <w:rPr>
            <w:rFonts w:ascii="Helvetica" w:hAnsi="Helvetica" w:cs="Helvetica"/>
            <w:sz w:val="26"/>
            <w:szCs w:val="26"/>
            <w:lang w:val="en-US"/>
          </w:rPr>
          <w:t xml:space="preserve"> la </w:t>
        </w:r>
        <w:proofErr w:type="spellStart"/>
        <w:r>
          <w:rPr>
            <w:rFonts w:ascii="Helvetica" w:hAnsi="Helvetica" w:cs="Helvetica"/>
            <w:sz w:val="26"/>
            <w:szCs w:val="26"/>
            <w:lang w:val="en-US"/>
          </w:rPr>
          <w:t>réflexion</w:t>
        </w:r>
        <w:proofErr w:type="spellEnd"/>
        <w:r>
          <w:rPr>
            <w:rFonts w:ascii="Helvetica" w:hAnsi="Helvetica" w:cs="Helvetica"/>
            <w:sz w:val="26"/>
            <w:szCs w:val="26"/>
            <w:lang w:val="en-US"/>
          </w:rPr>
          <w:t xml:space="preserve"> </w:t>
        </w:r>
        <w:proofErr w:type="spellStart"/>
        <w:r>
          <w:rPr>
            <w:rFonts w:ascii="Helvetica" w:hAnsi="Helvetica" w:cs="Helvetica"/>
            <w:sz w:val="26"/>
            <w:szCs w:val="26"/>
            <w:lang w:val="en-US"/>
          </w:rPr>
          <w:t>individuelle</w:t>
        </w:r>
        <w:proofErr w:type="spellEnd"/>
        <w:r>
          <w:rPr>
            <w:rFonts w:ascii="Helvetica" w:hAnsi="Helvetica" w:cs="Helvetica"/>
            <w:sz w:val="26"/>
            <w:szCs w:val="26"/>
            <w:lang w:val="en-US"/>
          </w:rPr>
          <w:t xml:space="preserve"> et collective </w:t>
        </w:r>
        <w:proofErr w:type="spellStart"/>
        <w:r>
          <w:rPr>
            <w:rFonts w:ascii="Helvetica" w:hAnsi="Helvetica" w:cs="Helvetica"/>
            <w:sz w:val="26"/>
            <w:szCs w:val="26"/>
            <w:lang w:val="en-US"/>
          </w:rPr>
          <w:t>sur</w:t>
        </w:r>
        <w:proofErr w:type="spellEnd"/>
        <w:r>
          <w:rPr>
            <w:rFonts w:ascii="Helvetica" w:hAnsi="Helvetica" w:cs="Helvetica"/>
            <w:sz w:val="26"/>
            <w:szCs w:val="26"/>
            <w:lang w:val="en-US"/>
          </w:rPr>
          <w:t xml:space="preserve"> la place de la science et des techniques </w:t>
        </w:r>
        <w:proofErr w:type="spellStart"/>
        <w:r>
          <w:rPr>
            <w:rFonts w:ascii="Helvetica" w:hAnsi="Helvetica" w:cs="Helvetica"/>
            <w:sz w:val="26"/>
            <w:szCs w:val="26"/>
            <w:lang w:val="en-US"/>
          </w:rPr>
          <w:t>dans</w:t>
        </w:r>
        <w:proofErr w:type="spellEnd"/>
        <w:r>
          <w:rPr>
            <w:rFonts w:ascii="Helvetica" w:hAnsi="Helvetica" w:cs="Helvetica"/>
            <w:sz w:val="26"/>
            <w:szCs w:val="26"/>
            <w:lang w:val="en-US"/>
          </w:rPr>
          <w:t xml:space="preserve"> la </w:t>
        </w:r>
        <w:proofErr w:type="spellStart"/>
        <w:r>
          <w:rPr>
            <w:rFonts w:ascii="Helvetica" w:hAnsi="Helvetica" w:cs="Helvetica"/>
            <w:sz w:val="26"/>
            <w:szCs w:val="26"/>
            <w:lang w:val="en-US"/>
          </w:rPr>
          <w:t>société</w:t>
        </w:r>
        <w:proofErr w:type="spellEnd"/>
      </w:ins>
    </w:p>
    <w:p w14:paraId="3AF35688" w14:textId="77777777" w:rsidR="007A2EB6" w:rsidRPr="007A2EB6" w:rsidRDefault="007A2EB6">
      <w:pPr>
        <w:pStyle w:val="ListParagraph"/>
        <w:widowControl w:val="0"/>
        <w:numPr>
          <w:ilvl w:val="0"/>
          <w:numId w:val="2"/>
        </w:numPr>
        <w:tabs>
          <w:tab w:val="left" w:pos="220"/>
          <w:tab w:val="left" w:pos="720"/>
        </w:tabs>
        <w:autoSpaceDE w:val="0"/>
        <w:autoSpaceDN w:val="0"/>
        <w:adjustRightInd w:val="0"/>
        <w:spacing w:after="25" w:line="360" w:lineRule="auto"/>
        <w:jc w:val="left"/>
        <w:rPr>
          <w:ins w:id="95" w:author="Nicholas Didier" w:date="2013-11-14T15:37:00Z"/>
          <w:rFonts w:ascii="Helvetica" w:hAnsi="Helvetica" w:cs="Helvetica"/>
          <w:sz w:val="26"/>
          <w:szCs w:val="26"/>
          <w:rPrChange w:id="96" w:author="Nicholas Didier" w:date="2013-11-14T15:38:00Z">
            <w:rPr>
              <w:ins w:id="97" w:author="Nicholas Didier" w:date="2013-11-14T15:37:00Z"/>
            </w:rPr>
          </w:rPrChange>
        </w:rPr>
        <w:pPrChange w:id="98" w:author="Nicholas Didier" w:date="2013-11-14T15:38:00Z">
          <w:pPr>
            <w:widowControl w:val="0"/>
            <w:numPr>
              <w:numId w:val="1"/>
            </w:numPr>
            <w:tabs>
              <w:tab w:val="left" w:pos="220"/>
              <w:tab w:val="left" w:pos="720"/>
            </w:tabs>
            <w:autoSpaceDE w:val="0"/>
            <w:autoSpaceDN w:val="0"/>
            <w:adjustRightInd w:val="0"/>
            <w:spacing w:after="25" w:line="240" w:lineRule="auto"/>
            <w:ind w:left="720" w:hanging="720"/>
            <w:jc w:val="left"/>
          </w:pPr>
        </w:pPrChange>
      </w:pPr>
      <w:proofErr w:type="spellStart"/>
      <w:ins w:id="99" w:author="Nicholas Didier" w:date="2013-11-14T15:37:00Z">
        <w:r w:rsidRPr="007A2EB6">
          <w:rPr>
            <w:rFonts w:ascii="Helvetica" w:hAnsi="Helvetica" w:cs="Helvetica"/>
            <w:sz w:val="26"/>
            <w:szCs w:val="26"/>
            <w:rPrChange w:id="100" w:author="Nicholas Didier" w:date="2013-11-14T15:38:00Z">
              <w:rPr/>
            </w:rPrChange>
          </w:rPr>
          <w:t>Réaliser</w:t>
        </w:r>
        <w:proofErr w:type="spellEnd"/>
        <w:r w:rsidRPr="007A2EB6">
          <w:rPr>
            <w:rFonts w:ascii="Helvetica" w:hAnsi="Helvetica" w:cs="Helvetica"/>
            <w:sz w:val="26"/>
            <w:szCs w:val="26"/>
            <w:rPrChange w:id="101" w:author="Nicholas Didier" w:date="2013-11-14T15:38:00Z">
              <w:rPr/>
            </w:rPrChange>
          </w:rPr>
          <w:t xml:space="preserve"> </w:t>
        </w:r>
        <w:proofErr w:type="gramStart"/>
        <w:r w:rsidRPr="007A2EB6">
          <w:rPr>
            <w:rFonts w:ascii="Helvetica" w:hAnsi="Helvetica" w:cs="Helvetica"/>
            <w:sz w:val="26"/>
            <w:szCs w:val="26"/>
            <w:rPrChange w:id="102" w:author="Nicholas Didier" w:date="2013-11-14T15:38:00Z">
              <w:rPr/>
            </w:rPrChange>
          </w:rPr>
          <w:t>et</w:t>
        </w:r>
        <w:proofErr w:type="gramEnd"/>
        <w:r w:rsidRPr="007A2EB6">
          <w:rPr>
            <w:rFonts w:ascii="Helvetica" w:hAnsi="Helvetica" w:cs="Helvetica"/>
            <w:sz w:val="26"/>
            <w:szCs w:val="26"/>
            <w:rPrChange w:id="103" w:author="Nicholas Didier" w:date="2013-11-14T15:38:00Z">
              <w:rPr/>
            </w:rPrChange>
          </w:rPr>
          <w:t xml:space="preserve"> </w:t>
        </w:r>
        <w:proofErr w:type="spellStart"/>
        <w:r w:rsidRPr="007A2EB6">
          <w:rPr>
            <w:rFonts w:ascii="Helvetica" w:hAnsi="Helvetica" w:cs="Helvetica"/>
            <w:sz w:val="26"/>
            <w:szCs w:val="26"/>
            <w:rPrChange w:id="104" w:author="Nicholas Didier" w:date="2013-11-14T15:38:00Z">
              <w:rPr/>
            </w:rPrChange>
          </w:rPr>
          <w:t>promouvoir</w:t>
        </w:r>
        <w:proofErr w:type="spellEnd"/>
        <w:r w:rsidRPr="007A2EB6">
          <w:rPr>
            <w:rFonts w:ascii="Helvetica" w:hAnsi="Helvetica" w:cs="Helvetica"/>
            <w:sz w:val="26"/>
            <w:szCs w:val="26"/>
            <w:rPrChange w:id="105" w:author="Nicholas Didier" w:date="2013-11-14T15:38:00Z">
              <w:rPr/>
            </w:rPrChange>
          </w:rPr>
          <w:t xml:space="preserve"> des actions de </w:t>
        </w:r>
        <w:proofErr w:type="spellStart"/>
        <w:r w:rsidRPr="007A2EB6">
          <w:rPr>
            <w:rFonts w:ascii="Helvetica" w:hAnsi="Helvetica" w:cs="Helvetica"/>
            <w:sz w:val="26"/>
            <w:szCs w:val="26"/>
            <w:rPrChange w:id="106" w:author="Nicholas Didier" w:date="2013-11-14T15:38:00Z">
              <w:rPr/>
            </w:rPrChange>
          </w:rPr>
          <w:t>vulgarisation</w:t>
        </w:r>
        <w:proofErr w:type="spellEnd"/>
        <w:r w:rsidRPr="007A2EB6">
          <w:rPr>
            <w:rFonts w:ascii="Helvetica" w:hAnsi="Helvetica" w:cs="Helvetica"/>
            <w:sz w:val="26"/>
            <w:szCs w:val="26"/>
            <w:rPrChange w:id="107" w:author="Nicholas Didier" w:date="2013-11-14T15:38:00Z">
              <w:rPr/>
            </w:rPrChange>
          </w:rPr>
          <w:t xml:space="preserve"> </w:t>
        </w:r>
        <w:proofErr w:type="spellStart"/>
        <w:r w:rsidRPr="007A2EB6">
          <w:rPr>
            <w:rFonts w:ascii="Helvetica" w:hAnsi="Helvetica" w:cs="Helvetica"/>
            <w:sz w:val="26"/>
            <w:szCs w:val="26"/>
            <w:rPrChange w:id="108" w:author="Nicholas Didier" w:date="2013-11-14T15:38:00Z">
              <w:rPr/>
            </w:rPrChange>
          </w:rPr>
          <w:t>scientifique</w:t>
        </w:r>
        <w:proofErr w:type="spellEnd"/>
        <w:r w:rsidRPr="007A2EB6">
          <w:rPr>
            <w:rFonts w:ascii="Helvetica" w:hAnsi="Helvetica" w:cs="Helvetica"/>
            <w:sz w:val="26"/>
            <w:szCs w:val="26"/>
            <w:rPrChange w:id="109" w:author="Nicholas Didier" w:date="2013-11-14T15:38:00Z">
              <w:rPr/>
            </w:rPrChange>
          </w:rPr>
          <w:t xml:space="preserve"> et technique.</w:t>
        </w:r>
      </w:ins>
    </w:p>
    <w:p w14:paraId="7DEA8A0B" w14:textId="244B7E7E" w:rsidR="007A2EB6" w:rsidRPr="007A2EB6" w:rsidRDefault="007A2EB6">
      <w:pPr>
        <w:pStyle w:val="ListParagraph"/>
        <w:numPr>
          <w:ilvl w:val="0"/>
          <w:numId w:val="3"/>
        </w:numPr>
        <w:spacing w:line="360" w:lineRule="auto"/>
        <w:rPr>
          <w:ins w:id="110" w:author="Nicholas Didier" w:date="2013-11-14T15:23:00Z"/>
          <w:lang w:val="fr-FR"/>
          <w:rPrChange w:id="111" w:author="Nicholas Didier" w:date="2013-11-14T15:38:00Z">
            <w:rPr>
              <w:ins w:id="112" w:author="Nicholas Didier" w:date="2013-11-14T15:23:00Z"/>
            </w:rPr>
          </w:rPrChange>
        </w:rPr>
        <w:pPrChange w:id="113" w:author="Nicholas Didier" w:date="2013-11-14T15:38:00Z">
          <w:pPr/>
        </w:pPrChange>
      </w:pPr>
      <w:proofErr w:type="spellStart"/>
      <w:ins w:id="114" w:author="Nicholas Didier" w:date="2013-11-14T15:37:00Z">
        <w:r w:rsidRPr="007A2EB6">
          <w:rPr>
            <w:rFonts w:ascii="Helvetica" w:hAnsi="Helvetica" w:cs="Helvetica"/>
            <w:sz w:val="26"/>
            <w:szCs w:val="26"/>
            <w:rPrChange w:id="115" w:author="Nicholas Didier" w:date="2013-11-14T15:38:00Z">
              <w:rPr/>
            </w:rPrChange>
          </w:rPr>
          <w:t>Contribuer</w:t>
        </w:r>
        <w:proofErr w:type="spellEnd"/>
        <w:r w:rsidRPr="007A2EB6">
          <w:rPr>
            <w:rFonts w:ascii="Helvetica" w:hAnsi="Helvetica" w:cs="Helvetica"/>
            <w:sz w:val="26"/>
            <w:szCs w:val="26"/>
            <w:rPrChange w:id="116" w:author="Nicholas Didier" w:date="2013-11-14T15:38:00Z">
              <w:rPr/>
            </w:rPrChange>
          </w:rPr>
          <w:t xml:space="preserve"> à conserver les </w:t>
        </w:r>
        <w:proofErr w:type="spellStart"/>
        <w:r w:rsidRPr="007A2EB6">
          <w:rPr>
            <w:rFonts w:ascii="Helvetica" w:hAnsi="Helvetica" w:cs="Helvetica"/>
            <w:sz w:val="26"/>
            <w:szCs w:val="26"/>
            <w:rPrChange w:id="117" w:author="Nicholas Didier" w:date="2013-11-14T15:38:00Z">
              <w:rPr/>
            </w:rPrChange>
          </w:rPr>
          <w:t>patrimoines</w:t>
        </w:r>
        <w:proofErr w:type="spellEnd"/>
        <w:r w:rsidRPr="007A2EB6">
          <w:rPr>
            <w:rFonts w:ascii="Helvetica" w:hAnsi="Helvetica" w:cs="Helvetica"/>
            <w:sz w:val="26"/>
            <w:szCs w:val="26"/>
            <w:rPrChange w:id="118" w:author="Nicholas Didier" w:date="2013-11-14T15:38:00Z">
              <w:rPr/>
            </w:rPrChange>
          </w:rPr>
          <w:t xml:space="preserve"> </w:t>
        </w:r>
        <w:proofErr w:type="spellStart"/>
        <w:r w:rsidRPr="007A2EB6">
          <w:rPr>
            <w:rFonts w:ascii="Helvetica" w:hAnsi="Helvetica" w:cs="Helvetica"/>
            <w:sz w:val="26"/>
            <w:szCs w:val="26"/>
            <w:rPrChange w:id="119" w:author="Nicholas Didier" w:date="2013-11-14T15:38:00Z">
              <w:rPr/>
            </w:rPrChange>
          </w:rPr>
          <w:t>culturels</w:t>
        </w:r>
        <w:proofErr w:type="spellEnd"/>
        <w:r w:rsidRPr="007A2EB6">
          <w:rPr>
            <w:rFonts w:ascii="Helvetica" w:hAnsi="Helvetica" w:cs="Helvetica"/>
            <w:sz w:val="26"/>
            <w:szCs w:val="26"/>
            <w:rPrChange w:id="120" w:author="Nicholas Didier" w:date="2013-11-14T15:38:00Z">
              <w:rPr/>
            </w:rPrChange>
          </w:rPr>
          <w:t xml:space="preserve"> </w:t>
        </w:r>
        <w:proofErr w:type="spellStart"/>
        <w:r w:rsidRPr="007A2EB6">
          <w:rPr>
            <w:rFonts w:ascii="Helvetica" w:hAnsi="Helvetica" w:cs="Helvetica"/>
            <w:sz w:val="26"/>
            <w:szCs w:val="26"/>
            <w:rPrChange w:id="121" w:author="Nicholas Didier" w:date="2013-11-14T15:38:00Z">
              <w:rPr/>
            </w:rPrChange>
          </w:rPr>
          <w:t>scientifiques</w:t>
        </w:r>
        <w:proofErr w:type="spellEnd"/>
        <w:r w:rsidRPr="007A2EB6">
          <w:rPr>
            <w:rFonts w:ascii="Helvetica" w:hAnsi="Helvetica" w:cs="Helvetica"/>
            <w:sz w:val="26"/>
            <w:szCs w:val="26"/>
            <w:rPrChange w:id="122" w:author="Nicholas Didier" w:date="2013-11-14T15:38:00Z">
              <w:rPr/>
            </w:rPrChange>
          </w:rPr>
          <w:t xml:space="preserve"> et techniques </w:t>
        </w:r>
        <w:proofErr w:type="spellStart"/>
        <w:r w:rsidRPr="007A2EB6">
          <w:rPr>
            <w:rFonts w:ascii="Helvetica" w:hAnsi="Helvetica" w:cs="Helvetica"/>
            <w:sz w:val="26"/>
            <w:szCs w:val="26"/>
            <w:rPrChange w:id="123" w:author="Nicholas Didier" w:date="2013-11-14T15:38:00Z">
              <w:rPr/>
            </w:rPrChange>
          </w:rPr>
          <w:t>locaux</w:t>
        </w:r>
      </w:ins>
      <w:proofErr w:type="spellEnd"/>
    </w:p>
    <w:p w14:paraId="79E25650" w14:textId="68946821" w:rsidR="0007764B" w:rsidRDefault="007A2EB6" w:rsidP="006D28A4">
      <w:pPr>
        <w:rPr>
          <w:ins w:id="124" w:author="Nicholas Didier" w:date="2013-11-14T16:16:00Z"/>
          <w:lang w:val="fr-FR"/>
        </w:rPr>
      </w:pPr>
      <w:ins w:id="125" w:author="Nicholas Didier" w:date="2013-11-14T15:39:00Z">
        <w:r>
          <w:rPr>
            <w:lang w:val="fr-FR"/>
          </w:rPr>
          <w:t xml:space="preserve">De taille </w:t>
        </w:r>
      </w:ins>
      <w:ins w:id="126" w:author="Nicholas Didier" w:date="2013-11-14T15:58:00Z">
        <w:r w:rsidR="00153D20">
          <w:rPr>
            <w:lang w:val="fr-FR"/>
          </w:rPr>
          <w:t>plutôt</w:t>
        </w:r>
      </w:ins>
      <w:ins w:id="127" w:author="Nicholas Didier" w:date="2013-11-14T15:57:00Z">
        <w:r w:rsidR="00153D20">
          <w:rPr>
            <w:lang w:val="fr-FR"/>
          </w:rPr>
          <w:t xml:space="preserve"> </w:t>
        </w:r>
      </w:ins>
      <w:ins w:id="128" w:author="Nicholas Didier" w:date="2013-11-14T15:39:00Z">
        <w:r>
          <w:rPr>
            <w:lang w:val="fr-FR"/>
          </w:rPr>
          <w:t>petite,</w:t>
        </w:r>
      </w:ins>
      <w:ins w:id="129" w:author="Nicholas Didier" w:date="2013-11-14T15:58:00Z">
        <w:r w:rsidR="00153D20">
          <w:rPr>
            <w:lang w:val="fr-FR"/>
          </w:rPr>
          <w:t xml:space="preserve"> </w:t>
        </w:r>
      </w:ins>
      <w:ins w:id="130" w:author="Nicholas Didier" w:date="2013-11-14T16:13:00Z">
        <w:r w:rsidR="006D28A4">
          <w:rPr>
            <w:lang w:val="fr-FR"/>
          </w:rPr>
          <w:t>un seul</w:t>
        </w:r>
      </w:ins>
      <w:ins w:id="131" w:author="Nicholas Didier" w:date="2013-11-14T15:58:00Z">
        <w:r w:rsidR="00153D20">
          <w:rPr>
            <w:lang w:val="fr-FR"/>
          </w:rPr>
          <w:t xml:space="preserve"> </w:t>
        </w:r>
      </w:ins>
      <w:ins w:id="132" w:author="Nicholas Didier" w:date="2013-11-14T16:00:00Z">
        <w:r w:rsidR="00153D20">
          <w:rPr>
            <w:lang w:val="fr-FR"/>
          </w:rPr>
          <w:t xml:space="preserve">de ces </w:t>
        </w:r>
      </w:ins>
      <w:ins w:id="133" w:author="Nicholas Didier" w:date="2013-11-14T15:58:00Z">
        <w:r w:rsidR="00153D20">
          <w:rPr>
            <w:lang w:val="fr-FR"/>
          </w:rPr>
          <w:t>CSSTI</w:t>
        </w:r>
      </w:ins>
      <w:ins w:id="134" w:author="Nicholas Didier" w:date="2013-11-14T16:00:00Z">
        <w:r w:rsidR="00153D20">
          <w:rPr>
            <w:lang w:val="fr-FR"/>
          </w:rPr>
          <w:t xml:space="preserve"> se trouve dans la zone de chalandise de Differdange</w:t>
        </w:r>
      </w:ins>
      <w:ins w:id="135" w:author="Nicholas Didier" w:date="2013-11-14T16:01:00Z">
        <w:r w:rsidR="00153D20">
          <w:rPr>
            <w:lang w:val="fr-FR"/>
          </w:rPr>
          <w:t> </w:t>
        </w:r>
      </w:ins>
      <w:ins w:id="136" w:author="Nicholas Didier" w:date="2013-11-14T16:00:00Z">
        <w:r w:rsidR="00153D20">
          <w:rPr>
            <w:lang w:val="fr-FR"/>
          </w:rPr>
          <w:t>:</w:t>
        </w:r>
      </w:ins>
      <w:ins w:id="137" w:author="Nicholas Didier" w:date="2013-11-14T16:13:00Z">
        <w:r w:rsidR="006D28A4">
          <w:rPr>
            <w:lang w:val="fr-FR"/>
          </w:rPr>
          <w:t xml:space="preserve">il s’agit du </w:t>
        </w:r>
      </w:ins>
      <w:ins w:id="138" w:author="Nicholas Didier" w:date="2013-11-14T16:03:00Z">
        <w:r w:rsidR="0007764B" w:rsidRPr="006D28A4">
          <w:rPr>
            <w:lang w:val="fr-FR"/>
            <w:rPrChange w:id="139" w:author="Nicholas Didier" w:date="2013-11-14T16:13:00Z">
              <w:rPr/>
            </w:rPrChange>
          </w:rPr>
          <w:t xml:space="preserve">CSSTI </w:t>
        </w:r>
      </w:ins>
      <w:ins w:id="140" w:author="Nicholas Didier" w:date="2013-11-14T16:04:00Z">
        <w:r w:rsidR="0007764B" w:rsidRPr="006D28A4">
          <w:rPr>
            <w:lang w:val="fr-FR"/>
            <w:rPrChange w:id="141" w:author="Nicholas Didier" w:date="2013-11-14T16:13:00Z">
              <w:rPr/>
            </w:rPrChange>
          </w:rPr>
          <w:t xml:space="preserve">Acustica </w:t>
        </w:r>
      </w:ins>
      <w:ins w:id="142" w:author="Nicholas Didier" w:date="2013-11-14T16:05:00Z">
        <w:r w:rsidR="0007764B" w:rsidRPr="006D28A4">
          <w:rPr>
            <w:lang w:val="fr-FR"/>
            <w:rPrChange w:id="143" w:author="Nicholas Didier" w:date="2013-11-14T16:13:00Z">
              <w:rPr/>
            </w:rPrChange>
          </w:rPr>
          <w:t xml:space="preserve">de la </w:t>
        </w:r>
      </w:ins>
      <w:ins w:id="144" w:author="Nicholas Didier" w:date="2013-11-14T16:06:00Z">
        <w:r w:rsidR="0007764B" w:rsidRPr="006D28A4">
          <w:rPr>
            <w:lang w:val="fr-FR"/>
            <w:rPrChange w:id="145" w:author="Nicholas Didier" w:date="2013-11-14T16:13:00Z">
              <w:rPr/>
            </w:rPrChange>
          </w:rPr>
          <w:t xml:space="preserve">région Champagne-Ardenne de Reims </w:t>
        </w:r>
      </w:ins>
      <w:ins w:id="146" w:author="Nicholas Didier" w:date="2013-11-14T16:14:00Z">
        <w:r w:rsidR="006D28A4">
          <w:rPr>
            <w:lang w:val="fr-FR"/>
          </w:rPr>
          <w:t>qui est</w:t>
        </w:r>
      </w:ins>
      <w:ins w:id="147" w:author="Nicholas Didier" w:date="2013-11-14T16:06:00Z">
        <w:r w:rsidR="0007764B" w:rsidRPr="006D28A4">
          <w:rPr>
            <w:lang w:val="fr-FR"/>
            <w:rPrChange w:id="148" w:author="Nicholas Didier" w:date="2013-11-14T16:13:00Z">
              <w:rPr/>
            </w:rPrChange>
          </w:rPr>
          <w:t xml:space="preserve"> </w:t>
        </w:r>
      </w:ins>
      <w:ins w:id="149" w:author="Nicholas Didier" w:date="2013-11-14T16:07:00Z">
        <w:r w:rsidR="0007764B" w:rsidRPr="006D28A4">
          <w:rPr>
            <w:rFonts w:ascii="Arial" w:hAnsi="Arial" w:cs="Arial"/>
            <w:lang w:val="fr-FR"/>
            <w:rPrChange w:id="150" w:author="Nicholas Didier" w:date="2013-11-14T16:13:00Z">
              <w:rPr>
                <w:rFonts w:ascii="Arial" w:hAnsi="Arial" w:cs="Arial"/>
              </w:rPr>
            </w:rPrChange>
          </w:rPr>
          <w:t>à</w:t>
        </w:r>
        <w:r w:rsidR="0007764B" w:rsidRPr="006D28A4">
          <w:rPr>
            <w:lang w:val="fr-FR"/>
            <w:rPrChange w:id="151" w:author="Nicholas Didier" w:date="2013-11-14T16:13:00Z">
              <w:rPr/>
            </w:rPrChange>
          </w:rPr>
          <w:t xml:space="preserve"> un peu plus de 2 heures de trajet et 200 kilom</w:t>
        </w:r>
        <w:r w:rsidR="0007764B" w:rsidRPr="006D28A4">
          <w:rPr>
            <w:rFonts w:ascii="Arial" w:hAnsi="Arial" w:cs="Arial"/>
            <w:lang w:val="fr-FR"/>
            <w:rPrChange w:id="152" w:author="Nicholas Didier" w:date="2013-11-14T16:13:00Z">
              <w:rPr>
                <w:rFonts w:ascii="Arial" w:hAnsi="Arial" w:cs="Arial"/>
              </w:rPr>
            </w:rPrChange>
          </w:rPr>
          <w:t>è</w:t>
        </w:r>
        <w:r w:rsidR="0007764B" w:rsidRPr="006D28A4">
          <w:rPr>
            <w:lang w:val="fr-FR"/>
            <w:rPrChange w:id="153" w:author="Nicholas Didier" w:date="2013-11-14T16:13:00Z">
              <w:rPr/>
            </w:rPrChange>
          </w:rPr>
          <w:t>tres</w:t>
        </w:r>
      </w:ins>
      <w:ins w:id="154" w:author="Nicholas Didier" w:date="2013-11-14T16:14:00Z">
        <w:r w:rsidR="006D28A4">
          <w:rPr>
            <w:lang w:val="fr-FR"/>
          </w:rPr>
          <w:t xml:space="preserve"> de distance.</w:t>
        </w:r>
      </w:ins>
      <w:ins w:id="155" w:author="Nicholas Didier" w:date="2013-11-14T16:15:00Z">
        <w:r w:rsidR="006D28A4">
          <w:rPr>
            <w:lang w:val="fr-FR"/>
          </w:rPr>
          <w:t xml:space="preserve"> </w:t>
        </w:r>
      </w:ins>
    </w:p>
    <w:p w14:paraId="206B9F98" w14:textId="10B928A6" w:rsidR="006D28A4" w:rsidRPr="006D28A4" w:rsidRDefault="006D28A4" w:rsidP="006D28A4">
      <w:pPr>
        <w:rPr>
          <w:ins w:id="156" w:author="Nicholas Didier" w:date="2013-11-14T16:07:00Z"/>
          <w:lang w:val="fr-FR"/>
        </w:rPr>
      </w:pPr>
      <w:ins w:id="157" w:author="Nicholas Didier" w:date="2013-11-14T16:16:00Z">
        <w:r>
          <w:rPr>
            <w:lang w:val="fr-FR"/>
          </w:rPr>
          <w:t xml:space="preserve">Tout comme le Dynamikum </w:t>
        </w:r>
      </w:ins>
      <w:ins w:id="158" w:author="Nicholas Didier" w:date="2013-11-14T16:17:00Z">
        <w:r>
          <w:rPr>
            <w:rFonts w:ascii="Arial" w:hAnsi="Arial" w:cs="Arial"/>
            <w:lang w:val="fr-FR"/>
          </w:rPr>
          <w:t>à</w:t>
        </w:r>
        <w:r>
          <w:rPr>
            <w:lang w:val="fr-FR"/>
          </w:rPr>
          <w:t xml:space="preserve"> Pirmasens, il est peu probable que </w:t>
        </w:r>
      </w:ins>
      <w:ins w:id="159" w:author="Nicholas Didier" w:date="2013-11-14T16:19:00Z">
        <w:r>
          <w:rPr>
            <w:lang w:val="fr-FR"/>
          </w:rPr>
          <w:t>les CSSTI</w:t>
        </w:r>
      </w:ins>
      <w:ins w:id="160" w:author="Nicholas Didier" w:date="2013-11-14T16:17:00Z">
        <w:r>
          <w:rPr>
            <w:lang w:val="fr-FR"/>
          </w:rPr>
          <w:t xml:space="preserve"> vont avoir un impact sur le succ</w:t>
        </w:r>
      </w:ins>
      <w:ins w:id="161" w:author="Nicholas Didier" w:date="2013-11-14T16:18:00Z">
        <w:r>
          <w:rPr>
            <w:rFonts w:ascii="Arial" w:hAnsi="Arial" w:cs="Arial"/>
            <w:lang w:val="fr-FR"/>
          </w:rPr>
          <w:t>è</w:t>
        </w:r>
      </w:ins>
      <w:ins w:id="162" w:author="Nicholas Didier" w:date="2013-11-14T16:17:00Z">
        <w:r>
          <w:rPr>
            <w:lang w:val="fr-FR"/>
          </w:rPr>
          <w:t>s</w:t>
        </w:r>
      </w:ins>
      <w:ins w:id="163" w:author="Nicholas Didier" w:date="2013-11-14T16:18:00Z">
        <w:r>
          <w:rPr>
            <w:lang w:val="fr-FR"/>
          </w:rPr>
          <w:t xml:space="preserve"> commercial du Projet de Differdange.</w:t>
        </w:r>
      </w:ins>
      <w:ins w:id="164" w:author="Nicholas Didier" w:date="2013-11-14T16:17:00Z">
        <w:r>
          <w:rPr>
            <w:lang w:val="fr-FR"/>
          </w:rPr>
          <w:t xml:space="preserve"> </w:t>
        </w:r>
      </w:ins>
    </w:p>
    <w:bookmarkEnd w:id="1"/>
    <w:p w14:paraId="45AE2C1D" w14:textId="0FEF61C2" w:rsidR="00AF0F0B" w:rsidRPr="003E2000" w:rsidRDefault="00AF0F0B">
      <w:pPr>
        <w:ind w:firstLine="0"/>
        <w:rPr>
          <w:lang w:val="fr-FR"/>
          <w:rPrChange w:id="165" w:author="Nicholas Didier" w:date="2013-11-14T16:22:00Z">
            <w:rPr/>
          </w:rPrChange>
        </w:rPr>
        <w:pPrChange w:id="166" w:author="Nicholas Didier" w:date="2013-11-14T16:22:00Z">
          <w:pPr/>
        </w:pPrChange>
      </w:pPr>
    </w:p>
    <w:sectPr w:rsidR="00AF0F0B" w:rsidRPr="003E2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832DA5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F75A3"/>
    <w:multiLevelType w:val="hybridMultilevel"/>
    <w:tmpl w:val="81A0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308EA"/>
    <w:multiLevelType w:val="hybridMultilevel"/>
    <w:tmpl w:val="6356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16982"/>
    <w:multiLevelType w:val="hybridMultilevel"/>
    <w:tmpl w:val="07F6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06"/>
    <w:rsid w:val="0007764B"/>
    <w:rsid w:val="000D687C"/>
    <w:rsid w:val="00153D20"/>
    <w:rsid w:val="001F01E6"/>
    <w:rsid w:val="002E5192"/>
    <w:rsid w:val="00335536"/>
    <w:rsid w:val="00336CBA"/>
    <w:rsid w:val="003623DE"/>
    <w:rsid w:val="003E2000"/>
    <w:rsid w:val="00440886"/>
    <w:rsid w:val="0058175B"/>
    <w:rsid w:val="00593854"/>
    <w:rsid w:val="0066184A"/>
    <w:rsid w:val="006D28A4"/>
    <w:rsid w:val="007A2EB6"/>
    <w:rsid w:val="00922001"/>
    <w:rsid w:val="00975ECB"/>
    <w:rsid w:val="00980DA3"/>
    <w:rsid w:val="009B6851"/>
    <w:rsid w:val="00A67A8D"/>
    <w:rsid w:val="00A967A1"/>
    <w:rsid w:val="00AF0F0B"/>
    <w:rsid w:val="00B550DA"/>
    <w:rsid w:val="00C34706"/>
    <w:rsid w:val="00D5455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4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06"/>
    <w:pPr>
      <w:spacing w:line="360" w:lineRule="auto"/>
      <w:ind w:firstLine="357"/>
      <w:jc w:val="both"/>
    </w:pPr>
    <w:rPr>
      <w:sz w:val="24"/>
      <w:lang w:val="fr-LU"/>
    </w:rPr>
  </w:style>
  <w:style w:type="paragraph" w:styleId="Heading1">
    <w:name w:val="heading 1"/>
    <w:basedOn w:val="Normal"/>
    <w:next w:val="Normal"/>
    <w:link w:val="Heading1Char"/>
    <w:uiPriority w:val="9"/>
    <w:qFormat/>
    <w:rsid w:val="00B550DA"/>
    <w:pPr>
      <w:spacing w:before="600" w:after="0" w:line="276" w:lineRule="auto"/>
      <w:ind w:firstLine="0"/>
      <w:outlineLvl w:val="0"/>
    </w:pPr>
    <w:rPr>
      <w:rFonts w:asciiTheme="majorHAnsi" w:eastAsiaTheme="majorEastAsia" w:hAnsiTheme="majorHAnsi" w:cstheme="majorBidi"/>
      <w:b/>
      <w:bCs/>
      <w:i/>
      <w:iCs/>
      <w:sz w:val="32"/>
      <w:szCs w:val="32"/>
      <w:lang w:val="fr-FR"/>
    </w:rPr>
  </w:style>
  <w:style w:type="paragraph" w:styleId="Heading2">
    <w:name w:val="heading 2"/>
    <w:basedOn w:val="Normal"/>
    <w:next w:val="Normal"/>
    <w:link w:val="Heading2Char"/>
    <w:uiPriority w:val="9"/>
    <w:unhideWhenUsed/>
    <w:qFormat/>
    <w:rsid w:val="00B550DA"/>
    <w:pPr>
      <w:spacing w:before="320" w:after="0" w:line="276" w:lineRule="auto"/>
      <w:ind w:firstLine="0"/>
      <w:outlineLvl w:val="1"/>
    </w:pPr>
    <w:rPr>
      <w:rFonts w:asciiTheme="majorHAnsi" w:eastAsiaTheme="majorEastAsia" w:hAnsiTheme="majorHAnsi" w:cstheme="majorBidi"/>
      <w:b/>
      <w:bCs/>
      <w:i/>
      <w:iCs/>
      <w:sz w:val="28"/>
      <w:szCs w:val="28"/>
      <w:lang w:val="fr-FR"/>
    </w:rPr>
  </w:style>
  <w:style w:type="paragraph" w:styleId="Heading3">
    <w:name w:val="heading 3"/>
    <w:basedOn w:val="Normal"/>
    <w:next w:val="Normal"/>
    <w:link w:val="Heading3Char"/>
    <w:uiPriority w:val="9"/>
    <w:semiHidden/>
    <w:unhideWhenUsed/>
    <w:qFormat/>
    <w:rsid w:val="00B550DA"/>
    <w:pPr>
      <w:spacing w:before="320" w:after="0" w:line="276" w:lineRule="auto"/>
      <w:ind w:firstLine="0"/>
      <w:outlineLvl w:val="2"/>
    </w:pPr>
    <w:rPr>
      <w:rFonts w:asciiTheme="majorHAnsi" w:eastAsiaTheme="majorEastAsia" w:hAnsiTheme="majorHAnsi" w:cstheme="majorBidi"/>
      <w:b/>
      <w:bCs/>
      <w:i/>
      <w:iCs/>
      <w:sz w:val="26"/>
      <w:szCs w:val="26"/>
      <w:lang w:val="fr-FR"/>
    </w:rPr>
  </w:style>
  <w:style w:type="paragraph" w:styleId="Heading4">
    <w:name w:val="heading 4"/>
    <w:basedOn w:val="Normal"/>
    <w:next w:val="Normal"/>
    <w:link w:val="Heading4Char"/>
    <w:uiPriority w:val="9"/>
    <w:unhideWhenUsed/>
    <w:qFormat/>
    <w:rsid w:val="00336CBA"/>
    <w:pPr>
      <w:spacing w:before="280" w:after="0" w:line="276" w:lineRule="auto"/>
      <w:ind w:firstLine="0"/>
      <w:outlineLvl w:val="3"/>
    </w:pPr>
    <w:rPr>
      <w:rFonts w:asciiTheme="majorHAnsi" w:eastAsiaTheme="majorEastAsia" w:hAnsiTheme="majorHAnsi" w:cstheme="majorBidi"/>
      <w:bCs/>
      <w:i/>
      <w:iCs/>
      <w:szCs w:val="24"/>
      <w:lang w:val="fr-FR"/>
    </w:rPr>
  </w:style>
  <w:style w:type="paragraph" w:styleId="Heading5">
    <w:name w:val="heading 5"/>
    <w:basedOn w:val="Normal"/>
    <w:next w:val="Normal"/>
    <w:link w:val="Heading5Char"/>
    <w:uiPriority w:val="9"/>
    <w:semiHidden/>
    <w:unhideWhenUsed/>
    <w:qFormat/>
    <w:rsid w:val="00B550DA"/>
    <w:pPr>
      <w:spacing w:before="280" w:after="0" w:line="276" w:lineRule="auto"/>
      <w:ind w:firstLine="0"/>
      <w:outlineLvl w:val="4"/>
    </w:pPr>
    <w:rPr>
      <w:rFonts w:asciiTheme="majorHAnsi" w:eastAsiaTheme="majorEastAsia" w:hAnsiTheme="majorHAnsi" w:cstheme="majorBidi"/>
      <w:b/>
      <w:bCs/>
      <w:i/>
      <w:iCs/>
      <w:lang w:val="fr-FR"/>
    </w:rPr>
  </w:style>
  <w:style w:type="paragraph" w:styleId="Heading6">
    <w:name w:val="heading 6"/>
    <w:basedOn w:val="Normal"/>
    <w:next w:val="Normal"/>
    <w:link w:val="Heading6Char"/>
    <w:uiPriority w:val="9"/>
    <w:semiHidden/>
    <w:unhideWhenUsed/>
    <w:qFormat/>
    <w:rsid w:val="00B550DA"/>
    <w:pPr>
      <w:spacing w:before="280" w:after="80" w:line="276" w:lineRule="auto"/>
      <w:ind w:firstLine="0"/>
      <w:outlineLvl w:val="5"/>
    </w:pPr>
    <w:rPr>
      <w:rFonts w:asciiTheme="majorHAnsi" w:eastAsiaTheme="majorEastAsia" w:hAnsiTheme="majorHAnsi" w:cstheme="majorBidi"/>
      <w:b/>
      <w:bCs/>
      <w:i/>
      <w:iCs/>
      <w:lang w:val="fr-FR"/>
    </w:rPr>
  </w:style>
  <w:style w:type="paragraph" w:styleId="Heading7">
    <w:name w:val="heading 7"/>
    <w:basedOn w:val="Normal"/>
    <w:next w:val="Normal"/>
    <w:link w:val="Heading7Char"/>
    <w:uiPriority w:val="9"/>
    <w:semiHidden/>
    <w:unhideWhenUsed/>
    <w:qFormat/>
    <w:rsid w:val="00B550DA"/>
    <w:pPr>
      <w:spacing w:before="280" w:after="0" w:line="276" w:lineRule="auto"/>
      <w:ind w:firstLine="0"/>
      <w:outlineLvl w:val="6"/>
    </w:pPr>
    <w:rPr>
      <w:rFonts w:asciiTheme="majorHAnsi" w:eastAsiaTheme="majorEastAsia" w:hAnsiTheme="majorHAnsi" w:cstheme="majorBidi"/>
      <w:b/>
      <w:bCs/>
      <w:i/>
      <w:iCs/>
      <w:sz w:val="20"/>
      <w:szCs w:val="20"/>
      <w:lang w:val="fr-FR"/>
    </w:rPr>
  </w:style>
  <w:style w:type="paragraph" w:styleId="Heading8">
    <w:name w:val="heading 8"/>
    <w:basedOn w:val="Normal"/>
    <w:next w:val="Normal"/>
    <w:link w:val="Heading8Char"/>
    <w:uiPriority w:val="9"/>
    <w:semiHidden/>
    <w:unhideWhenUsed/>
    <w:qFormat/>
    <w:rsid w:val="00B550DA"/>
    <w:pPr>
      <w:spacing w:before="280" w:after="0" w:line="276" w:lineRule="auto"/>
      <w:ind w:firstLine="0"/>
      <w:outlineLvl w:val="7"/>
    </w:pPr>
    <w:rPr>
      <w:rFonts w:asciiTheme="majorHAnsi" w:eastAsiaTheme="majorEastAsia" w:hAnsiTheme="majorHAnsi" w:cstheme="majorBidi"/>
      <w:b/>
      <w:bCs/>
      <w:i/>
      <w:iCs/>
      <w:sz w:val="18"/>
      <w:szCs w:val="18"/>
      <w:lang w:val="fr-FR"/>
    </w:rPr>
  </w:style>
  <w:style w:type="paragraph" w:styleId="Heading9">
    <w:name w:val="heading 9"/>
    <w:basedOn w:val="Normal"/>
    <w:next w:val="Normal"/>
    <w:link w:val="Heading9Char"/>
    <w:uiPriority w:val="9"/>
    <w:semiHidden/>
    <w:unhideWhenUsed/>
    <w:qFormat/>
    <w:rsid w:val="00B550DA"/>
    <w:pPr>
      <w:spacing w:before="280" w:after="0" w:line="276" w:lineRule="auto"/>
      <w:ind w:firstLine="0"/>
      <w:outlineLvl w:val="8"/>
    </w:pPr>
    <w:rPr>
      <w:rFonts w:asciiTheme="majorHAnsi" w:eastAsiaTheme="majorEastAsia" w:hAnsiTheme="majorHAnsi" w:cstheme="majorBidi"/>
      <w:i/>
      <w:iCs/>
      <w:sz w:val="18"/>
      <w:szCs w:val="1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0DA"/>
    <w:pPr>
      <w:spacing w:after="200" w:line="240" w:lineRule="auto"/>
      <w:ind w:firstLine="0"/>
    </w:pPr>
    <w:rPr>
      <w:rFonts w:asciiTheme="majorHAnsi" w:eastAsiaTheme="majorEastAsia" w:hAnsiTheme="majorHAnsi" w:cstheme="majorBidi"/>
      <w:b/>
      <w:bCs/>
      <w:i/>
      <w:iCs/>
      <w:spacing w:val="10"/>
      <w:sz w:val="60"/>
      <w:szCs w:val="60"/>
      <w:lang w:val="fr-FR"/>
    </w:rPr>
  </w:style>
  <w:style w:type="character" w:customStyle="1" w:styleId="TitleChar">
    <w:name w:val="Title Char"/>
    <w:basedOn w:val="DefaultParagraphFont"/>
    <w:link w:val="Title"/>
    <w:uiPriority w:val="10"/>
    <w:rsid w:val="00B550DA"/>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B550D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550D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50D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36CBA"/>
    <w:rPr>
      <w:rFonts w:asciiTheme="majorHAnsi" w:eastAsiaTheme="majorEastAsia" w:hAnsiTheme="majorHAnsi" w:cstheme="majorBidi"/>
      <w:bCs/>
      <w:i/>
      <w:iCs/>
      <w:sz w:val="24"/>
      <w:szCs w:val="24"/>
    </w:rPr>
  </w:style>
  <w:style w:type="character" w:customStyle="1" w:styleId="Heading5Char">
    <w:name w:val="Heading 5 Char"/>
    <w:basedOn w:val="DefaultParagraphFont"/>
    <w:link w:val="Heading5"/>
    <w:uiPriority w:val="9"/>
    <w:semiHidden/>
    <w:rsid w:val="00B550D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550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550D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550D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550D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550DA"/>
    <w:pPr>
      <w:spacing w:after="200" w:line="276" w:lineRule="auto"/>
      <w:ind w:firstLine="0"/>
    </w:pPr>
    <w:rPr>
      <w:rFonts w:asciiTheme="majorHAnsi" w:eastAsiaTheme="majorEastAsia" w:hAnsiTheme="majorHAnsi" w:cstheme="majorBidi"/>
      <w:b/>
      <w:bCs/>
      <w:sz w:val="18"/>
      <w:szCs w:val="18"/>
      <w:lang w:val="en-US" w:bidi="en-US"/>
    </w:rPr>
  </w:style>
  <w:style w:type="paragraph" w:styleId="Subtitle">
    <w:name w:val="Subtitle"/>
    <w:basedOn w:val="Normal"/>
    <w:next w:val="Normal"/>
    <w:link w:val="SubtitleChar"/>
    <w:uiPriority w:val="11"/>
    <w:qFormat/>
    <w:rsid w:val="00B550DA"/>
    <w:pPr>
      <w:spacing w:after="320" w:line="276" w:lineRule="auto"/>
      <w:ind w:firstLine="0"/>
      <w:jc w:val="right"/>
    </w:pPr>
    <w:rPr>
      <w:i/>
      <w:iCs/>
      <w:color w:val="808080" w:themeColor="text1" w:themeTint="7F"/>
      <w:spacing w:val="10"/>
      <w:szCs w:val="24"/>
      <w:lang w:val="fr-FR"/>
    </w:rPr>
  </w:style>
  <w:style w:type="character" w:customStyle="1" w:styleId="SubtitleChar">
    <w:name w:val="Subtitle Char"/>
    <w:basedOn w:val="DefaultParagraphFont"/>
    <w:link w:val="Subtitle"/>
    <w:uiPriority w:val="11"/>
    <w:rsid w:val="00B550DA"/>
    <w:rPr>
      <w:i/>
      <w:iCs/>
      <w:color w:val="808080" w:themeColor="text1" w:themeTint="7F"/>
      <w:spacing w:val="10"/>
      <w:sz w:val="24"/>
      <w:szCs w:val="24"/>
    </w:rPr>
  </w:style>
  <w:style w:type="character" w:styleId="Strong">
    <w:name w:val="Strong"/>
    <w:basedOn w:val="DefaultParagraphFont"/>
    <w:uiPriority w:val="22"/>
    <w:qFormat/>
    <w:rsid w:val="00B550DA"/>
    <w:rPr>
      <w:b/>
      <w:bCs/>
      <w:spacing w:val="0"/>
    </w:rPr>
  </w:style>
  <w:style w:type="character" w:styleId="Emphasis">
    <w:name w:val="Emphasis"/>
    <w:uiPriority w:val="20"/>
    <w:qFormat/>
    <w:rsid w:val="00B550DA"/>
    <w:rPr>
      <w:b/>
      <w:bCs/>
      <w:i/>
      <w:iCs/>
      <w:color w:val="auto"/>
    </w:rPr>
  </w:style>
  <w:style w:type="paragraph" w:styleId="NoSpacing">
    <w:name w:val="No Spacing"/>
    <w:basedOn w:val="Normal"/>
    <w:link w:val="NoSpacingChar"/>
    <w:uiPriority w:val="1"/>
    <w:qFormat/>
    <w:rsid w:val="00B550DA"/>
    <w:pPr>
      <w:spacing w:after="0" w:line="240" w:lineRule="auto"/>
      <w:ind w:firstLine="0"/>
    </w:pPr>
    <w:rPr>
      <w:lang w:val="fr-FR"/>
    </w:rPr>
  </w:style>
  <w:style w:type="character" w:customStyle="1" w:styleId="NoSpacingChar">
    <w:name w:val="No Spacing Char"/>
    <w:basedOn w:val="DefaultParagraphFont"/>
    <w:link w:val="NoSpacing"/>
    <w:uiPriority w:val="1"/>
    <w:rsid w:val="00B550DA"/>
  </w:style>
  <w:style w:type="paragraph" w:styleId="ListParagraph">
    <w:name w:val="List Paragraph"/>
    <w:basedOn w:val="Normal"/>
    <w:uiPriority w:val="34"/>
    <w:qFormat/>
    <w:rsid w:val="00B550DA"/>
    <w:pPr>
      <w:spacing w:after="200" w:line="276" w:lineRule="auto"/>
      <w:ind w:left="720" w:firstLine="0"/>
      <w:contextualSpacing/>
    </w:pPr>
    <w:rPr>
      <w:rFonts w:asciiTheme="majorHAnsi" w:eastAsiaTheme="majorEastAsia" w:hAnsiTheme="majorHAnsi" w:cstheme="majorBidi"/>
      <w:lang w:val="en-US" w:bidi="en-US"/>
    </w:rPr>
  </w:style>
  <w:style w:type="paragraph" w:styleId="Quote">
    <w:name w:val="Quote"/>
    <w:basedOn w:val="Normal"/>
    <w:next w:val="Normal"/>
    <w:link w:val="QuoteChar"/>
    <w:uiPriority w:val="29"/>
    <w:qFormat/>
    <w:rsid w:val="00B550DA"/>
    <w:pPr>
      <w:spacing w:after="200" w:line="276" w:lineRule="auto"/>
      <w:ind w:firstLine="0"/>
    </w:pPr>
    <w:rPr>
      <w:color w:val="5A5A5A" w:themeColor="text1" w:themeTint="A5"/>
      <w:lang w:val="fr-FR"/>
    </w:rPr>
  </w:style>
  <w:style w:type="character" w:customStyle="1" w:styleId="QuoteChar">
    <w:name w:val="Quote Char"/>
    <w:basedOn w:val="DefaultParagraphFont"/>
    <w:link w:val="Quote"/>
    <w:uiPriority w:val="29"/>
    <w:rsid w:val="00B550DA"/>
    <w:rPr>
      <w:color w:val="5A5A5A" w:themeColor="text1" w:themeTint="A5"/>
    </w:rPr>
  </w:style>
  <w:style w:type="paragraph" w:styleId="IntenseQuote">
    <w:name w:val="Intense Quote"/>
    <w:basedOn w:val="Normal"/>
    <w:next w:val="Normal"/>
    <w:link w:val="IntenseQuoteChar"/>
    <w:uiPriority w:val="30"/>
    <w:qFormat/>
    <w:rsid w:val="00B550DA"/>
    <w:pPr>
      <w:spacing w:before="320" w:after="480" w:line="240" w:lineRule="auto"/>
      <w:ind w:left="720" w:right="720" w:firstLine="0"/>
      <w:jc w:val="center"/>
    </w:pPr>
    <w:rPr>
      <w:rFonts w:asciiTheme="majorHAnsi" w:eastAsiaTheme="majorEastAsia" w:hAnsiTheme="majorHAnsi" w:cstheme="majorBidi"/>
      <w:i/>
      <w:iCs/>
      <w:sz w:val="20"/>
      <w:szCs w:val="20"/>
      <w:lang w:val="fr-FR"/>
    </w:rPr>
  </w:style>
  <w:style w:type="character" w:customStyle="1" w:styleId="IntenseQuoteChar">
    <w:name w:val="Intense Quote Char"/>
    <w:basedOn w:val="DefaultParagraphFont"/>
    <w:link w:val="IntenseQuote"/>
    <w:uiPriority w:val="30"/>
    <w:rsid w:val="00B550DA"/>
    <w:rPr>
      <w:rFonts w:asciiTheme="majorHAnsi" w:eastAsiaTheme="majorEastAsia" w:hAnsiTheme="majorHAnsi" w:cstheme="majorBidi"/>
      <w:i/>
      <w:iCs/>
      <w:sz w:val="20"/>
      <w:szCs w:val="20"/>
    </w:rPr>
  </w:style>
  <w:style w:type="character" w:styleId="SubtleEmphasis">
    <w:name w:val="Subtle Emphasis"/>
    <w:uiPriority w:val="19"/>
    <w:qFormat/>
    <w:rsid w:val="00B550DA"/>
    <w:rPr>
      <w:i/>
      <w:iCs/>
      <w:color w:val="5A5A5A" w:themeColor="text1" w:themeTint="A5"/>
    </w:rPr>
  </w:style>
  <w:style w:type="character" w:styleId="IntenseEmphasis">
    <w:name w:val="Intense Emphasis"/>
    <w:uiPriority w:val="21"/>
    <w:qFormat/>
    <w:rsid w:val="00B550DA"/>
    <w:rPr>
      <w:b/>
      <w:bCs/>
      <w:i/>
      <w:iCs/>
      <w:color w:val="auto"/>
      <w:u w:val="single"/>
    </w:rPr>
  </w:style>
  <w:style w:type="character" w:styleId="SubtleReference">
    <w:name w:val="Subtle Reference"/>
    <w:uiPriority w:val="31"/>
    <w:qFormat/>
    <w:rsid w:val="00B550DA"/>
    <w:rPr>
      <w:smallCaps/>
    </w:rPr>
  </w:style>
  <w:style w:type="character" w:styleId="IntenseReference">
    <w:name w:val="Intense Reference"/>
    <w:uiPriority w:val="32"/>
    <w:qFormat/>
    <w:rsid w:val="00B550DA"/>
    <w:rPr>
      <w:b/>
      <w:bCs/>
      <w:smallCaps/>
      <w:color w:val="auto"/>
    </w:rPr>
  </w:style>
  <w:style w:type="character" w:styleId="BookTitle">
    <w:name w:val="Book Title"/>
    <w:uiPriority w:val="33"/>
    <w:qFormat/>
    <w:rsid w:val="00B550D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550DA"/>
    <w:pPr>
      <w:outlineLvl w:val="9"/>
    </w:pPr>
    <w:rPr>
      <w:lang w:val="en-US" w:bidi="en-US"/>
    </w:rPr>
  </w:style>
  <w:style w:type="paragraph" w:styleId="BalloonText">
    <w:name w:val="Balloon Text"/>
    <w:basedOn w:val="Normal"/>
    <w:link w:val="BalloonTextChar"/>
    <w:uiPriority w:val="99"/>
    <w:semiHidden/>
    <w:unhideWhenUsed/>
    <w:rsid w:val="00440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886"/>
    <w:rPr>
      <w:rFonts w:ascii="Lucida Grande" w:hAnsi="Lucida Grande" w:cs="Lucida Grande"/>
      <w:sz w:val="18"/>
      <w:szCs w:val="18"/>
      <w:lang w:val="fr-L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06"/>
    <w:pPr>
      <w:spacing w:line="360" w:lineRule="auto"/>
      <w:ind w:firstLine="357"/>
      <w:jc w:val="both"/>
    </w:pPr>
    <w:rPr>
      <w:sz w:val="24"/>
      <w:lang w:val="fr-LU"/>
    </w:rPr>
  </w:style>
  <w:style w:type="paragraph" w:styleId="Heading1">
    <w:name w:val="heading 1"/>
    <w:basedOn w:val="Normal"/>
    <w:next w:val="Normal"/>
    <w:link w:val="Heading1Char"/>
    <w:uiPriority w:val="9"/>
    <w:qFormat/>
    <w:rsid w:val="00B550DA"/>
    <w:pPr>
      <w:spacing w:before="600" w:after="0" w:line="276" w:lineRule="auto"/>
      <w:ind w:firstLine="0"/>
      <w:outlineLvl w:val="0"/>
    </w:pPr>
    <w:rPr>
      <w:rFonts w:asciiTheme="majorHAnsi" w:eastAsiaTheme="majorEastAsia" w:hAnsiTheme="majorHAnsi" w:cstheme="majorBidi"/>
      <w:b/>
      <w:bCs/>
      <w:i/>
      <w:iCs/>
      <w:sz w:val="32"/>
      <w:szCs w:val="32"/>
      <w:lang w:val="fr-FR"/>
    </w:rPr>
  </w:style>
  <w:style w:type="paragraph" w:styleId="Heading2">
    <w:name w:val="heading 2"/>
    <w:basedOn w:val="Normal"/>
    <w:next w:val="Normal"/>
    <w:link w:val="Heading2Char"/>
    <w:uiPriority w:val="9"/>
    <w:unhideWhenUsed/>
    <w:qFormat/>
    <w:rsid w:val="00B550DA"/>
    <w:pPr>
      <w:spacing w:before="320" w:after="0" w:line="276" w:lineRule="auto"/>
      <w:ind w:firstLine="0"/>
      <w:outlineLvl w:val="1"/>
    </w:pPr>
    <w:rPr>
      <w:rFonts w:asciiTheme="majorHAnsi" w:eastAsiaTheme="majorEastAsia" w:hAnsiTheme="majorHAnsi" w:cstheme="majorBidi"/>
      <w:b/>
      <w:bCs/>
      <w:i/>
      <w:iCs/>
      <w:sz w:val="28"/>
      <w:szCs w:val="28"/>
      <w:lang w:val="fr-FR"/>
    </w:rPr>
  </w:style>
  <w:style w:type="paragraph" w:styleId="Heading3">
    <w:name w:val="heading 3"/>
    <w:basedOn w:val="Normal"/>
    <w:next w:val="Normal"/>
    <w:link w:val="Heading3Char"/>
    <w:uiPriority w:val="9"/>
    <w:semiHidden/>
    <w:unhideWhenUsed/>
    <w:qFormat/>
    <w:rsid w:val="00B550DA"/>
    <w:pPr>
      <w:spacing w:before="320" w:after="0" w:line="276" w:lineRule="auto"/>
      <w:ind w:firstLine="0"/>
      <w:outlineLvl w:val="2"/>
    </w:pPr>
    <w:rPr>
      <w:rFonts w:asciiTheme="majorHAnsi" w:eastAsiaTheme="majorEastAsia" w:hAnsiTheme="majorHAnsi" w:cstheme="majorBidi"/>
      <w:b/>
      <w:bCs/>
      <w:i/>
      <w:iCs/>
      <w:sz w:val="26"/>
      <w:szCs w:val="26"/>
      <w:lang w:val="fr-FR"/>
    </w:rPr>
  </w:style>
  <w:style w:type="paragraph" w:styleId="Heading4">
    <w:name w:val="heading 4"/>
    <w:basedOn w:val="Normal"/>
    <w:next w:val="Normal"/>
    <w:link w:val="Heading4Char"/>
    <w:uiPriority w:val="9"/>
    <w:unhideWhenUsed/>
    <w:qFormat/>
    <w:rsid w:val="00336CBA"/>
    <w:pPr>
      <w:spacing w:before="280" w:after="0" w:line="276" w:lineRule="auto"/>
      <w:ind w:firstLine="0"/>
      <w:outlineLvl w:val="3"/>
    </w:pPr>
    <w:rPr>
      <w:rFonts w:asciiTheme="majorHAnsi" w:eastAsiaTheme="majorEastAsia" w:hAnsiTheme="majorHAnsi" w:cstheme="majorBidi"/>
      <w:bCs/>
      <w:i/>
      <w:iCs/>
      <w:szCs w:val="24"/>
      <w:lang w:val="fr-FR"/>
    </w:rPr>
  </w:style>
  <w:style w:type="paragraph" w:styleId="Heading5">
    <w:name w:val="heading 5"/>
    <w:basedOn w:val="Normal"/>
    <w:next w:val="Normal"/>
    <w:link w:val="Heading5Char"/>
    <w:uiPriority w:val="9"/>
    <w:semiHidden/>
    <w:unhideWhenUsed/>
    <w:qFormat/>
    <w:rsid w:val="00B550DA"/>
    <w:pPr>
      <w:spacing w:before="280" w:after="0" w:line="276" w:lineRule="auto"/>
      <w:ind w:firstLine="0"/>
      <w:outlineLvl w:val="4"/>
    </w:pPr>
    <w:rPr>
      <w:rFonts w:asciiTheme="majorHAnsi" w:eastAsiaTheme="majorEastAsia" w:hAnsiTheme="majorHAnsi" w:cstheme="majorBidi"/>
      <w:b/>
      <w:bCs/>
      <w:i/>
      <w:iCs/>
      <w:lang w:val="fr-FR"/>
    </w:rPr>
  </w:style>
  <w:style w:type="paragraph" w:styleId="Heading6">
    <w:name w:val="heading 6"/>
    <w:basedOn w:val="Normal"/>
    <w:next w:val="Normal"/>
    <w:link w:val="Heading6Char"/>
    <w:uiPriority w:val="9"/>
    <w:semiHidden/>
    <w:unhideWhenUsed/>
    <w:qFormat/>
    <w:rsid w:val="00B550DA"/>
    <w:pPr>
      <w:spacing w:before="280" w:after="80" w:line="276" w:lineRule="auto"/>
      <w:ind w:firstLine="0"/>
      <w:outlineLvl w:val="5"/>
    </w:pPr>
    <w:rPr>
      <w:rFonts w:asciiTheme="majorHAnsi" w:eastAsiaTheme="majorEastAsia" w:hAnsiTheme="majorHAnsi" w:cstheme="majorBidi"/>
      <w:b/>
      <w:bCs/>
      <w:i/>
      <w:iCs/>
      <w:lang w:val="fr-FR"/>
    </w:rPr>
  </w:style>
  <w:style w:type="paragraph" w:styleId="Heading7">
    <w:name w:val="heading 7"/>
    <w:basedOn w:val="Normal"/>
    <w:next w:val="Normal"/>
    <w:link w:val="Heading7Char"/>
    <w:uiPriority w:val="9"/>
    <w:semiHidden/>
    <w:unhideWhenUsed/>
    <w:qFormat/>
    <w:rsid w:val="00B550DA"/>
    <w:pPr>
      <w:spacing w:before="280" w:after="0" w:line="276" w:lineRule="auto"/>
      <w:ind w:firstLine="0"/>
      <w:outlineLvl w:val="6"/>
    </w:pPr>
    <w:rPr>
      <w:rFonts w:asciiTheme="majorHAnsi" w:eastAsiaTheme="majorEastAsia" w:hAnsiTheme="majorHAnsi" w:cstheme="majorBidi"/>
      <w:b/>
      <w:bCs/>
      <w:i/>
      <w:iCs/>
      <w:sz w:val="20"/>
      <w:szCs w:val="20"/>
      <w:lang w:val="fr-FR"/>
    </w:rPr>
  </w:style>
  <w:style w:type="paragraph" w:styleId="Heading8">
    <w:name w:val="heading 8"/>
    <w:basedOn w:val="Normal"/>
    <w:next w:val="Normal"/>
    <w:link w:val="Heading8Char"/>
    <w:uiPriority w:val="9"/>
    <w:semiHidden/>
    <w:unhideWhenUsed/>
    <w:qFormat/>
    <w:rsid w:val="00B550DA"/>
    <w:pPr>
      <w:spacing w:before="280" w:after="0" w:line="276" w:lineRule="auto"/>
      <w:ind w:firstLine="0"/>
      <w:outlineLvl w:val="7"/>
    </w:pPr>
    <w:rPr>
      <w:rFonts w:asciiTheme="majorHAnsi" w:eastAsiaTheme="majorEastAsia" w:hAnsiTheme="majorHAnsi" w:cstheme="majorBidi"/>
      <w:b/>
      <w:bCs/>
      <w:i/>
      <w:iCs/>
      <w:sz w:val="18"/>
      <w:szCs w:val="18"/>
      <w:lang w:val="fr-FR"/>
    </w:rPr>
  </w:style>
  <w:style w:type="paragraph" w:styleId="Heading9">
    <w:name w:val="heading 9"/>
    <w:basedOn w:val="Normal"/>
    <w:next w:val="Normal"/>
    <w:link w:val="Heading9Char"/>
    <w:uiPriority w:val="9"/>
    <w:semiHidden/>
    <w:unhideWhenUsed/>
    <w:qFormat/>
    <w:rsid w:val="00B550DA"/>
    <w:pPr>
      <w:spacing w:before="280" w:after="0" w:line="276" w:lineRule="auto"/>
      <w:ind w:firstLine="0"/>
      <w:outlineLvl w:val="8"/>
    </w:pPr>
    <w:rPr>
      <w:rFonts w:asciiTheme="majorHAnsi" w:eastAsiaTheme="majorEastAsia" w:hAnsiTheme="majorHAnsi" w:cstheme="majorBidi"/>
      <w:i/>
      <w:iCs/>
      <w:sz w:val="18"/>
      <w:szCs w:val="1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0DA"/>
    <w:pPr>
      <w:spacing w:after="200" w:line="240" w:lineRule="auto"/>
      <w:ind w:firstLine="0"/>
    </w:pPr>
    <w:rPr>
      <w:rFonts w:asciiTheme="majorHAnsi" w:eastAsiaTheme="majorEastAsia" w:hAnsiTheme="majorHAnsi" w:cstheme="majorBidi"/>
      <w:b/>
      <w:bCs/>
      <w:i/>
      <w:iCs/>
      <w:spacing w:val="10"/>
      <w:sz w:val="60"/>
      <w:szCs w:val="60"/>
      <w:lang w:val="fr-FR"/>
    </w:rPr>
  </w:style>
  <w:style w:type="character" w:customStyle="1" w:styleId="TitleChar">
    <w:name w:val="Title Char"/>
    <w:basedOn w:val="DefaultParagraphFont"/>
    <w:link w:val="Title"/>
    <w:uiPriority w:val="10"/>
    <w:rsid w:val="00B550DA"/>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B550D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550D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50D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36CBA"/>
    <w:rPr>
      <w:rFonts w:asciiTheme="majorHAnsi" w:eastAsiaTheme="majorEastAsia" w:hAnsiTheme="majorHAnsi" w:cstheme="majorBidi"/>
      <w:bCs/>
      <w:i/>
      <w:iCs/>
      <w:sz w:val="24"/>
      <w:szCs w:val="24"/>
    </w:rPr>
  </w:style>
  <w:style w:type="character" w:customStyle="1" w:styleId="Heading5Char">
    <w:name w:val="Heading 5 Char"/>
    <w:basedOn w:val="DefaultParagraphFont"/>
    <w:link w:val="Heading5"/>
    <w:uiPriority w:val="9"/>
    <w:semiHidden/>
    <w:rsid w:val="00B550D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550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550D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550D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550D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550DA"/>
    <w:pPr>
      <w:spacing w:after="200" w:line="276" w:lineRule="auto"/>
      <w:ind w:firstLine="0"/>
    </w:pPr>
    <w:rPr>
      <w:rFonts w:asciiTheme="majorHAnsi" w:eastAsiaTheme="majorEastAsia" w:hAnsiTheme="majorHAnsi" w:cstheme="majorBidi"/>
      <w:b/>
      <w:bCs/>
      <w:sz w:val="18"/>
      <w:szCs w:val="18"/>
      <w:lang w:val="en-US" w:bidi="en-US"/>
    </w:rPr>
  </w:style>
  <w:style w:type="paragraph" w:styleId="Subtitle">
    <w:name w:val="Subtitle"/>
    <w:basedOn w:val="Normal"/>
    <w:next w:val="Normal"/>
    <w:link w:val="SubtitleChar"/>
    <w:uiPriority w:val="11"/>
    <w:qFormat/>
    <w:rsid w:val="00B550DA"/>
    <w:pPr>
      <w:spacing w:after="320" w:line="276" w:lineRule="auto"/>
      <w:ind w:firstLine="0"/>
      <w:jc w:val="right"/>
    </w:pPr>
    <w:rPr>
      <w:i/>
      <w:iCs/>
      <w:color w:val="808080" w:themeColor="text1" w:themeTint="7F"/>
      <w:spacing w:val="10"/>
      <w:szCs w:val="24"/>
      <w:lang w:val="fr-FR"/>
    </w:rPr>
  </w:style>
  <w:style w:type="character" w:customStyle="1" w:styleId="SubtitleChar">
    <w:name w:val="Subtitle Char"/>
    <w:basedOn w:val="DefaultParagraphFont"/>
    <w:link w:val="Subtitle"/>
    <w:uiPriority w:val="11"/>
    <w:rsid w:val="00B550DA"/>
    <w:rPr>
      <w:i/>
      <w:iCs/>
      <w:color w:val="808080" w:themeColor="text1" w:themeTint="7F"/>
      <w:spacing w:val="10"/>
      <w:sz w:val="24"/>
      <w:szCs w:val="24"/>
    </w:rPr>
  </w:style>
  <w:style w:type="character" w:styleId="Strong">
    <w:name w:val="Strong"/>
    <w:basedOn w:val="DefaultParagraphFont"/>
    <w:uiPriority w:val="22"/>
    <w:qFormat/>
    <w:rsid w:val="00B550DA"/>
    <w:rPr>
      <w:b/>
      <w:bCs/>
      <w:spacing w:val="0"/>
    </w:rPr>
  </w:style>
  <w:style w:type="character" w:styleId="Emphasis">
    <w:name w:val="Emphasis"/>
    <w:uiPriority w:val="20"/>
    <w:qFormat/>
    <w:rsid w:val="00B550DA"/>
    <w:rPr>
      <w:b/>
      <w:bCs/>
      <w:i/>
      <w:iCs/>
      <w:color w:val="auto"/>
    </w:rPr>
  </w:style>
  <w:style w:type="paragraph" w:styleId="NoSpacing">
    <w:name w:val="No Spacing"/>
    <w:basedOn w:val="Normal"/>
    <w:link w:val="NoSpacingChar"/>
    <w:uiPriority w:val="1"/>
    <w:qFormat/>
    <w:rsid w:val="00B550DA"/>
    <w:pPr>
      <w:spacing w:after="0" w:line="240" w:lineRule="auto"/>
      <w:ind w:firstLine="0"/>
    </w:pPr>
    <w:rPr>
      <w:lang w:val="fr-FR"/>
    </w:rPr>
  </w:style>
  <w:style w:type="character" w:customStyle="1" w:styleId="NoSpacingChar">
    <w:name w:val="No Spacing Char"/>
    <w:basedOn w:val="DefaultParagraphFont"/>
    <w:link w:val="NoSpacing"/>
    <w:uiPriority w:val="1"/>
    <w:rsid w:val="00B550DA"/>
  </w:style>
  <w:style w:type="paragraph" w:styleId="ListParagraph">
    <w:name w:val="List Paragraph"/>
    <w:basedOn w:val="Normal"/>
    <w:uiPriority w:val="34"/>
    <w:qFormat/>
    <w:rsid w:val="00B550DA"/>
    <w:pPr>
      <w:spacing w:after="200" w:line="276" w:lineRule="auto"/>
      <w:ind w:left="720" w:firstLine="0"/>
      <w:contextualSpacing/>
    </w:pPr>
    <w:rPr>
      <w:rFonts w:asciiTheme="majorHAnsi" w:eastAsiaTheme="majorEastAsia" w:hAnsiTheme="majorHAnsi" w:cstheme="majorBidi"/>
      <w:lang w:val="en-US" w:bidi="en-US"/>
    </w:rPr>
  </w:style>
  <w:style w:type="paragraph" w:styleId="Quote">
    <w:name w:val="Quote"/>
    <w:basedOn w:val="Normal"/>
    <w:next w:val="Normal"/>
    <w:link w:val="QuoteChar"/>
    <w:uiPriority w:val="29"/>
    <w:qFormat/>
    <w:rsid w:val="00B550DA"/>
    <w:pPr>
      <w:spacing w:after="200" w:line="276" w:lineRule="auto"/>
      <w:ind w:firstLine="0"/>
    </w:pPr>
    <w:rPr>
      <w:color w:val="5A5A5A" w:themeColor="text1" w:themeTint="A5"/>
      <w:lang w:val="fr-FR"/>
    </w:rPr>
  </w:style>
  <w:style w:type="character" w:customStyle="1" w:styleId="QuoteChar">
    <w:name w:val="Quote Char"/>
    <w:basedOn w:val="DefaultParagraphFont"/>
    <w:link w:val="Quote"/>
    <w:uiPriority w:val="29"/>
    <w:rsid w:val="00B550DA"/>
    <w:rPr>
      <w:color w:val="5A5A5A" w:themeColor="text1" w:themeTint="A5"/>
    </w:rPr>
  </w:style>
  <w:style w:type="paragraph" w:styleId="IntenseQuote">
    <w:name w:val="Intense Quote"/>
    <w:basedOn w:val="Normal"/>
    <w:next w:val="Normal"/>
    <w:link w:val="IntenseQuoteChar"/>
    <w:uiPriority w:val="30"/>
    <w:qFormat/>
    <w:rsid w:val="00B550DA"/>
    <w:pPr>
      <w:spacing w:before="320" w:after="480" w:line="240" w:lineRule="auto"/>
      <w:ind w:left="720" w:right="720" w:firstLine="0"/>
      <w:jc w:val="center"/>
    </w:pPr>
    <w:rPr>
      <w:rFonts w:asciiTheme="majorHAnsi" w:eastAsiaTheme="majorEastAsia" w:hAnsiTheme="majorHAnsi" w:cstheme="majorBidi"/>
      <w:i/>
      <w:iCs/>
      <w:sz w:val="20"/>
      <w:szCs w:val="20"/>
      <w:lang w:val="fr-FR"/>
    </w:rPr>
  </w:style>
  <w:style w:type="character" w:customStyle="1" w:styleId="IntenseQuoteChar">
    <w:name w:val="Intense Quote Char"/>
    <w:basedOn w:val="DefaultParagraphFont"/>
    <w:link w:val="IntenseQuote"/>
    <w:uiPriority w:val="30"/>
    <w:rsid w:val="00B550DA"/>
    <w:rPr>
      <w:rFonts w:asciiTheme="majorHAnsi" w:eastAsiaTheme="majorEastAsia" w:hAnsiTheme="majorHAnsi" w:cstheme="majorBidi"/>
      <w:i/>
      <w:iCs/>
      <w:sz w:val="20"/>
      <w:szCs w:val="20"/>
    </w:rPr>
  </w:style>
  <w:style w:type="character" w:styleId="SubtleEmphasis">
    <w:name w:val="Subtle Emphasis"/>
    <w:uiPriority w:val="19"/>
    <w:qFormat/>
    <w:rsid w:val="00B550DA"/>
    <w:rPr>
      <w:i/>
      <w:iCs/>
      <w:color w:val="5A5A5A" w:themeColor="text1" w:themeTint="A5"/>
    </w:rPr>
  </w:style>
  <w:style w:type="character" w:styleId="IntenseEmphasis">
    <w:name w:val="Intense Emphasis"/>
    <w:uiPriority w:val="21"/>
    <w:qFormat/>
    <w:rsid w:val="00B550DA"/>
    <w:rPr>
      <w:b/>
      <w:bCs/>
      <w:i/>
      <w:iCs/>
      <w:color w:val="auto"/>
      <w:u w:val="single"/>
    </w:rPr>
  </w:style>
  <w:style w:type="character" w:styleId="SubtleReference">
    <w:name w:val="Subtle Reference"/>
    <w:uiPriority w:val="31"/>
    <w:qFormat/>
    <w:rsid w:val="00B550DA"/>
    <w:rPr>
      <w:smallCaps/>
    </w:rPr>
  </w:style>
  <w:style w:type="character" w:styleId="IntenseReference">
    <w:name w:val="Intense Reference"/>
    <w:uiPriority w:val="32"/>
    <w:qFormat/>
    <w:rsid w:val="00B550DA"/>
    <w:rPr>
      <w:b/>
      <w:bCs/>
      <w:smallCaps/>
      <w:color w:val="auto"/>
    </w:rPr>
  </w:style>
  <w:style w:type="character" w:styleId="BookTitle">
    <w:name w:val="Book Title"/>
    <w:uiPriority w:val="33"/>
    <w:qFormat/>
    <w:rsid w:val="00B550D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550DA"/>
    <w:pPr>
      <w:outlineLvl w:val="9"/>
    </w:pPr>
    <w:rPr>
      <w:lang w:val="en-US" w:bidi="en-US"/>
    </w:rPr>
  </w:style>
  <w:style w:type="paragraph" w:styleId="BalloonText">
    <w:name w:val="Balloon Text"/>
    <w:basedOn w:val="Normal"/>
    <w:link w:val="BalloonTextChar"/>
    <w:uiPriority w:val="99"/>
    <w:semiHidden/>
    <w:unhideWhenUsed/>
    <w:rsid w:val="00440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886"/>
    <w:rPr>
      <w:rFonts w:ascii="Lucida Grande" w:hAnsi="Lucida Grande" w:cs="Lucida Grande"/>
      <w:sz w:val="18"/>
      <w:szCs w:val="18"/>
      <w:lang w:val="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523</Words>
  <Characters>2860</Characters>
  <Application>Microsoft Macintosh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Ihr Benutzername</dc:creator>
  <cp:keywords/>
  <dc:description/>
  <cp:lastModifiedBy>Nicholas Didier</cp:lastModifiedBy>
  <cp:revision>9</cp:revision>
  <dcterms:created xsi:type="dcterms:W3CDTF">2013-11-14T20:18:00Z</dcterms:created>
  <dcterms:modified xsi:type="dcterms:W3CDTF">2013-11-19T19:02:00Z</dcterms:modified>
</cp:coreProperties>
</file>