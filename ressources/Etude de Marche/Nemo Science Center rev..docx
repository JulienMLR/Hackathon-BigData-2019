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07844" w14:textId="2A5D5707" w:rsidR="006855C0" w:rsidDel="00D940ED" w:rsidRDefault="00D162EF" w:rsidP="00D162EF">
      <w:pPr>
        <w:pStyle w:val="Heading1"/>
        <w:rPr>
          <w:del w:id="0" w:author="Nicholas Didier" w:date="2013-11-24T15:26:00Z"/>
        </w:rPr>
      </w:pPr>
      <w:bookmarkStart w:id="1" w:name="_GoBack"/>
      <w:bookmarkEnd w:id="1"/>
      <w:del w:id="2" w:author="Nicholas Didier" w:date="2013-11-24T15:26:00Z">
        <w:r w:rsidDel="00D940ED">
          <w:delText>Nemo Science Center</w:delText>
        </w:r>
      </w:del>
    </w:p>
    <w:p w14:paraId="18A2AED5" w14:textId="77777777" w:rsidR="00D162EF" w:rsidRDefault="00D162EF" w:rsidP="00D162EF">
      <w:r>
        <w:t>Dans notre analyse nous avons également pris en considération le Nemo Science Center d’Amsterdam, qui est le plus grand science center des Pays Bas</w:t>
      </w:r>
      <w:ins w:id="3" w:author="Nicholas Didier" w:date="2013-11-22T17:55:00Z">
        <w:r w:rsidR="00B71977">
          <w:t>.</w:t>
        </w:r>
      </w:ins>
      <w:r>
        <w:t xml:space="preserve"> </w:t>
      </w:r>
      <w:del w:id="4" w:author="Nicholas Didier" w:date="2013-11-22T17:56:00Z">
        <w:r w:rsidDel="00B71977">
          <w:delText>et s</w:delText>
        </w:r>
      </w:del>
      <w:ins w:id="5" w:author="Nicholas Didier" w:date="2013-11-22T17:56:00Z">
        <w:r w:rsidR="00B71977">
          <w:t>S</w:t>
        </w:r>
      </w:ins>
      <w:r>
        <w:t xml:space="preserve">a zone de chalandise peut </w:t>
      </w:r>
      <w:r w:rsidR="001461B2">
        <w:t xml:space="preserve">se </w:t>
      </w:r>
      <w:r>
        <w:t>chevaucher en partie avec celle de Differdange</w:t>
      </w:r>
      <w:r w:rsidR="00CB6161">
        <w:t xml:space="preserve">. </w:t>
      </w:r>
      <w:ins w:id="6" w:author="Nicholas Didier" w:date="2013-11-22T17:58:00Z">
        <w:r w:rsidR="000C0164">
          <w:t>Bien que le concept fut nouveau pour les Pays-Bas</w:t>
        </w:r>
      </w:ins>
      <w:ins w:id="7" w:author="Nicholas Didier" w:date="2013-11-22T17:59:00Z">
        <w:r w:rsidR="000C0164">
          <w:t>,</w:t>
        </w:r>
      </w:ins>
      <w:ins w:id="8" w:author="Nicholas Didier" w:date="2013-11-22T17:58:00Z">
        <w:r w:rsidR="000C0164">
          <w:t xml:space="preserve"> </w:t>
        </w:r>
      </w:ins>
      <w:del w:id="9" w:author="Nicholas Didier" w:date="2013-11-22T17:58:00Z">
        <w:r w:rsidR="00CB6161" w:rsidDel="000C0164">
          <w:delText xml:space="preserve">Depuis </w:delText>
        </w:r>
      </w:del>
      <w:ins w:id="10" w:author="Nicholas Didier" w:date="2013-11-22T17:59:00Z">
        <w:r w:rsidR="000C0164">
          <w:t>l</w:t>
        </w:r>
      </w:ins>
      <w:ins w:id="11" w:author="Nicholas Didier" w:date="2013-11-22T17:58:00Z">
        <w:r w:rsidR="000C0164">
          <w:t xml:space="preserve">ors </w:t>
        </w:r>
      </w:ins>
      <w:r w:rsidR="00CB6161">
        <w:t>son ouverture en 1997</w:t>
      </w:r>
      <w:del w:id="12" w:author="Nicholas Didier" w:date="2013-11-22T17:56:00Z">
        <w:r w:rsidR="00CB6161" w:rsidDel="00B71977">
          <w:delText xml:space="preserve">, </w:delText>
        </w:r>
      </w:del>
      <w:ins w:id="13" w:author="Nicholas Didier" w:date="2013-11-22T17:56:00Z">
        <w:r w:rsidR="00B71977">
          <w:t xml:space="preserve"> et sa </w:t>
        </w:r>
      </w:ins>
      <w:del w:id="14" w:author="Nicholas Didier" w:date="2013-11-22T17:57:00Z">
        <w:r w:rsidR="00CB6161" w:rsidDel="00B71977">
          <w:delText xml:space="preserve">converti </w:delText>
        </w:r>
      </w:del>
      <w:ins w:id="15" w:author="Nicholas Didier" w:date="2013-11-22T17:57:00Z">
        <w:r w:rsidR="00B71977">
          <w:t xml:space="preserve">conversion </w:t>
        </w:r>
      </w:ins>
      <w:r w:rsidR="00CB6161">
        <w:t>officielle</w:t>
      </w:r>
      <w:del w:id="16" w:author="Nicholas Didier" w:date="2013-11-22T17:57:00Z">
        <w:r w:rsidR="00CB6161" w:rsidDel="00B71977">
          <w:delText>ment</w:delText>
        </w:r>
      </w:del>
      <w:r w:rsidR="00CB6161">
        <w:t xml:space="preserve"> en science center en 2000</w:t>
      </w:r>
      <w:ins w:id="17" w:author="Nicholas Didier" w:date="2013-11-22T17:59:00Z">
        <w:r w:rsidR="000C0164">
          <w:t>,</w:t>
        </w:r>
      </w:ins>
      <w:r w:rsidR="00CB6161">
        <w:t xml:space="preserve"> </w:t>
      </w:r>
      <w:del w:id="18" w:author="Nicholas Didier" w:date="2013-11-22T17:59:00Z">
        <w:r w:rsidDel="000C0164">
          <w:delText>et</w:delText>
        </w:r>
      </w:del>
      <w:del w:id="19" w:author="Nicholas Didier" w:date="2013-11-22T17:58:00Z">
        <w:r w:rsidDel="000C0164">
          <w:delText xml:space="preserve"> bien que le concept était nouveau pour les Pays-Bas</w:delText>
        </w:r>
      </w:del>
      <w:del w:id="20" w:author="Nicholas Didier" w:date="2013-11-22T17:59:00Z">
        <w:r w:rsidDel="000C0164">
          <w:delText>, le centre</w:delText>
        </w:r>
      </w:del>
      <w:ins w:id="21" w:author="Nicholas Didier" w:date="2013-11-22T17:59:00Z">
        <w:r w:rsidR="000C0164">
          <w:t>le Nemo</w:t>
        </w:r>
      </w:ins>
      <w:r>
        <w:t xml:space="preserve"> a toute suite connu un énorme succès et </w:t>
      </w:r>
      <w:del w:id="22" w:author="Nicholas Didier" w:date="2013-11-22T17:59:00Z">
        <w:r w:rsidDel="000C0164">
          <w:delText>des chiffres d’entrées</w:delText>
        </w:r>
      </w:del>
      <w:ins w:id="23" w:author="Nicholas Didier" w:date="2013-11-22T17:59:00Z">
        <w:r w:rsidR="000C0164">
          <w:t>le nombre de visiteurs</w:t>
        </w:r>
      </w:ins>
      <w:r>
        <w:t xml:space="preserve"> </w:t>
      </w:r>
      <w:del w:id="24" w:author="Nicholas Didier" w:date="2013-11-22T17:59:00Z">
        <w:r w:rsidDel="000C0164">
          <w:delText>qui n</w:delText>
        </w:r>
      </w:del>
      <w:ins w:id="25" w:author="Nicholas Didier" w:date="2013-11-22T17:59:00Z">
        <w:r w:rsidR="000C0164">
          <w:t>n</w:t>
        </w:r>
      </w:ins>
      <w:r>
        <w:t>’</w:t>
      </w:r>
      <w:del w:id="26" w:author="Nicholas Didier" w:date="2013-11-22T18:00:00Z">
        <w:r w:rsidDel="000C0164">
          <w:delText>ont</w:delText>
        </w:r>
      </w:del>
      <w:ins w:id="27" w:author="Nicholas Didier" w:date="2013-11-22T18:00:00Z">
        <w:r w:rsidR="000C0164">
          <w:t>a pas</w:t>
        </w:r>
      </w:ins>
      <w:r>
        <w:t xml:space="preserve"> cessé d’augmenter </w:t>
      </w:r>
      <w:del w:id="28" w:author="Nicholas Didier" w:date="2013-11-22T18:00:00Z">
        <w:r w:rsidDel="000C0164">
          <w:delText>au fil des années</w:delText>
        </w:r>
      </w:del>
      <w:ins w:id="29" w:author="Nicholas Didier" w:date="2013-11-22T18:00:00Z">
        <w:r w:rsidR="000C0164">
          <w:t>depuis lors</w:t>
        </w:r>
      </w:ins>
      <w:r>
        <w:t xml:space="preserve">. </w:t>
      </w:r>
    </w:p>
    <w:p w14:paraId="3419EAF6" w14:textId="41CF6E99" w:rsidR="00D162EF" w:rsidRDefault="00D162EF" w:rsidP="00D162EF">
      <w:r>
        <w:t xml:space="preserve">Le </w:t>
      </w:r>
      <w:del w:id="30" w:author="Nicholas Didier" w:date="2013-11-22T18:00:00Z">
        <w:r w:rsidDel="000C0164">
          <w:delText xml:space="preserve">science center </w:delText>
        </w:r>
      </w:del>
      <w:ins w:id="31" w:author="Nicholas Didier" w:date="2013-11-22T18:00:00Z">
        <w:r w:rsidR="000C0164">
          <w:t xml:space="preserve">Nemo </w:t>
        </w:r>
      </w:ins>
      <w:r>
        <w:t>profite d’une situation avantageuse, non-loin du centre-ville d’Amsterdam</w:t>
      </w:r>
      <w:r w:rsidR="00CB6161">
        <w:t xml:space="preserve">, accessible en transport en commun, à pied </w:t>
      </w:r>
      <w:del w:id="32" w:author="Nicholas Didier" w:date="2013-11-22T18:01:00Z">
        <w:r w:rsidR="00CB6161" w:rsidDel="000C0164">
          <w:delText>depuis le centre et</w:delText>
        </w:r>
      </w:del>
      <w:ins w:id="33" w:author="Nicholas Didier" w:date="2013-11-22T18:01:00Z">
        <w:r w:rsidR="000C0164">
          <w:t>ou</w:t>
        </w:r>
      </w:ins>
      <w:r w:rsidR="00CB6161">
        <w:t xml:space="preserve"> </w:t>
      </w:r>
      <w:del w:id="34" w:author="Nicholas Didier" w:date="2013-11-22T18:01:00Z">
        <w:r w:rsidR="00CB6161" w:rsidDel="000C0164">
          <w:delText xml:space="preserve">également </w:delText>
        </w:r>
      </w:del>
      <w:r w:rsidR="00CB6161">
        <w:t>en bateau</w:t>
      </w:r>
      <w:del w:id="35" w:author="Nicholas Didier" w:date="2013-11-22T18:01:00Z">
        <w:r w:rsidR="00CB6161" w:rsidDel="000C0164">
          <w:delText xml:space="preserve">, </w:delText>
        </w:r>
      </w:del>
      <w:ins w:id="36" w:author="Nicholas Didier" w:date="2013-11-22T18:01:00Z">
        <w:r w:rsidR="000C0164">
          <w:t xml:space="preserve">. </w:t>
        </w:r>
      </w:ins>
      <w:ins w:id="37" w:author="Nicholas Didier" w:date="2013-11-22T18:02:00Z">
        <w:r w:rsidR="000C0164">
          <w:t xml:space="preserve">A cause de son emplacement sur l’eau, </w:t>
        </w:r>
      </w:ins>
      <w:ins w:id="38" w:author="Nicholas Didier" w:date="2013-11-22T18:01:00Z">
        <w:r w:rsidR="000C0164">
          <w:t xml:space="preserve">Il ne dispose cependant pas de parking, ce qui est </w:t>
        </w:r>
      </w:ins>
      <w:ins w:id="39" w:author="Nicholas Didier" w:date="2013-11-22T18:03:00Z">
        <w:r w:rsidR="000C0164">
          <w:rPr>
            <w:rFonts w:ascii="Arial" w:hAnsi="Arial" w:cs="Arial"/>
          </w:rPr>
          <w:t>é</w:t>
        </w:r>
      </w:ins>
      <w:ins w:id="40" w:author="Nicholas Didier" w:date="2013-11-22T18:02:00Z">
        <w:r w:rsidR="000C0164">
          <w:t xml:space="preserve">videmment </w:t>
        </w:r>
      </w:ins>
      <w:ins w:id="41" w:author="Nicholas Didier" w:date="2013-11-22T18:01:00Z">
        <w:r w:rsidR="000C0164">
          <w:t xml:space="preserve">un </w:t>
        </w:r>
      </w:ins>
      <w:ins w:id="42" w:author="Nicholas Didier" w:date="2013-11-22T18:24:00Z">
        <w:r w:rsidR="00EF327E">
          <w:t>handicap</w:t>
        </w:r>
      </w:ins>
      <w:ins w:id="43" w:author="Nicholas Didier" w:date="2013-11-22T18:01:00Z">
        <w:r w:rsidR="000C0164">
          <w:t xml:space="preserve"> </w:t>
        </w:r>
      </w:ins>
      <w:ins w:id="44" w:author="Nicholas Didier" w:date="2013-11-22T18:04:00Z">
        <w:r w:rsidR="000C0164">
          <w:t>pour les visiteurs hors ville</w:t>
        </w:r>
      </w:ins>
      <w:ins w:id="45" w:author="Nicholas Didier" w:date="2013-11-24T15:25:00Z">
        <w:r w:rsidR="00D940ED">
          <w:t>.</w:t>
        </w:r>
      </w:ins>
      <w:ins w:id="46" w:author="Nicholas Didier" w:date="2013-11-22T18:30:00Z">
        <w:r w:rsidR="00EF327E">
          <w:t xml:space="preserve"> </w:t>
        </w:r>
      </w:ins>
      <w:del w:id="47" w:author="Nicholas Didier" w:date="2013-11-22T18:04:00Z">
        <w:r w:rsidR="00CB6161" w:rsidDel="000C0164">
          <w:delText>mais ne dispose pas d’un parking</w:delText>
        </w:r>
      </w:del>
      <w:del w:id="48" w:author="Nicholas Didier" w:date="2013-11-24T15:25:00Z">
        <w:r w:rsidR="00CB6161" w:rsidDel="00D940ED">
          <w:delText xml:space="preserve">. </w:delText>
        </w:r>
      </w:del>
      <w:ins w:id="49" w:author="Nicholas Didier" w:date="2013-11-22T18:25:00Z">
        <w:r w:rsidR="00EF327E">
          <w:t>C’est d’ailleurs la raison pour laquelle nous sommes d’avis que, quoiqu’il ait enchev</w:t>
        </w:r>
      </w:ins>
      <w:ins w:id="50" w:author="Nicholas Didier" w:date="2013-11-22T18:26:00Z">
        <w:r w:rsidR="00EF327E">
          <w:t>è</w:t>
        </w:r>
      </w:ins>
      <w:ins w:id="51" w:author="Nicholas Didier" w:date="2013-11-22T18:25:00Z">
        <w:r w:rsidR="00EF327E">
          <w:t>t</w:t>
        </w:r>
      </w:ins>
      <w:ins w:id="52" w:author="Nicholas Didier" w:date="2013-11-22T18:26:00Z">
        <w:r w:rsidR="00EF327E">
          <w:t>r</w:t>
        </w:r>
      </w:ins>
      <w:ins w:id="53" w:author="Nicholas Didier" w:date="2013-11-22T18:25:00Z">
        <w:r w:rsidR="00EF327E">
          <w:t>ement</w:t>
        </w:r>
      </w:ins>
      <w:ins w:id="54" w:author="Nicholas Didier" w:date="2013-11-22T18:26:00Z">
        <w:r w:rsidR="00EF327E">
          <w:t xml:space="preserve"> des deux zones de chalandise, le </w:t>
        </w:r>
      </w:ins>
      <w:ins w:id="55" w:author="Nicholas Didier" w:date="2013-11-22T18:27:00Z">
        <w:r w:rsidR="00EF327E">
          <w:t>Luxembourg</w:t>
        </w:r>
      </w:ins>
      <w:ins w:id="56" w:author="Nicholas Didier" w:date="2013-11-22T18:26:00Z">
        <w:r w:rsidR="00EF327E">
          <w:t xml:space="preserve"> </w:t>
        </w:r>
      </w:ins>
      <w:ins w:id="57" w:author="Nicholas Didier" w:date="2013-11-22T18:27:00Z">
        <w:r w:rsidR="00EF327E">
          <w:t>Science Center présente un</w:t>
        </w:r>
      </w:ins>
      <w:ins w:id="58" w:author="Nicholas Didier" w:date="2013-11-22T18:28:00Z">
        <w:r w:rsidR="00EF327E">
          <w:t>e attraction</w:t>
        </w:r>
      </w:ins>
      <w:ins w:id="59" w:author="Nicholas Didier" w:date="2013-11-22T18:27:00Z">
        <w:r w:rsidR="00EF327E">
          <w:t xml:space="preserve"> </w:t>
        </w:r>
      </w:ins>
      <w:ins w:id="60" w:author="Nicholas Didier" w:date="2013-11-22T18:30:00Z">
        <w:r w:rsidR="00EF327E">
          <w:t xml:space="preserve">réelle </w:t>
        </w:r>
      </w:ins>
      <w:ins w:id="61" w:author="Nicholas Didier" w:date="2013-11-22T18:27:00Z">
        <w:r w:rsidR="00EF327E">
          <w:t>pour la client</w:t>
        </w:r>
      </w:ins>
      <w:ins w:id="62" w:author="Nicholas Didier" w:date="2013-11-22T18:28:00Z">
        <w:r w:rsidR="00EF327E">
          <w:t>è</w:t>
        </w:r>
      </w:ins>
      <w:ins w:id="63" w:author="Nicholas Didier" w:date="2013-11-22T18:27:00Z">
        <w:r w:rsidR="00EF327E">
          <w:t>le</w:t>
        </w:r>
      </w:ins>
      <w:ins w:id="64" w:author="Nicholas Didier" w:date="2013-11-22T18:28:00Z">
        <w:r w:rsidR="00EF327E">
          <w:t xml:space="preserve"> néerlandaise de </w:t>
        </w:r>
      </w:ins>
      <w:ins w:id="65" w:author="Nicholas Didier" w:date="2013-11-22T18:29:00Z">
        <w:r w:rsidR="00EF327E">
          <w:t>s</w:t>
        </w:r>
      </w:ins>
      <w:ins w:id="66" w:author="Nicholas Didier" w:date="2013-11-22T18:28:00Z">
        <w:r w:rsidR="00EF327E">
          <w:t xml:space="preserve">a zone de chalandise, </w:t>
        </w:r>
      </w:ins>
      <w:del w:id="67" w:author="Nicholas Didier" w:date="2013-11-22T18:05:00Z">
        <w:r w:rsidR="00CB6161" w:rsidDel="000C0164">
          <w:delText xml:space="preserve">Le </w:delText>
        </w:r>
      </w:del>
      <w:ins w:id="68" w:author="Nicholas Didier" w:date="2013-11-22T18:05:00Z">
        <w:r w:rsidR="000C0164">
          <w:t xml:space="preserve">En revanche, ce </w:t>
        </w:r>
      </w:ins>
      <w:r w:rsidR="00CB6161">
        <w:t xml:space="preserve">science center profite largement du tourisme d’Amsterdam et il est </w:t>
      </w:r>
      <w:ins w:id="69" w:author="Nicholas Didier" w:date="2013-11-22T18:05:00Z">
        <w:r w:rsidR="000C0164">
          <w:t xml:space="preserve">en est </w:t>
        </w:r>
      </w:ins>
      <w:r w:rsidR="00CB6161">
        <w:t>devenu la 4</w:t>
      </w:r>
      <w:r w:rsidR="00CB6161" w:rsidRPr="00CB6161">
        <w:rPr>
          <w:vertAlign w:val="superscript"/>
        </w:rPr>
        <w:t>ième</w:t>
      </w:r>
      <w:r w:rsidR="00CB6161">
        <w:t xml:space="preserve"> attraction la plus visitée. Presqu’un quart des visiteurs sont des étrangers, les écoles représentent autour de 20% </w:t>
      </w:r>
      <w:del w:id="70" w:author="Nicholas Didier" w:date="2013-11-22T18:05:00Z">
        <w:r w:rsidR="00CB6161" w:rsidDel="000C0164">
          <w:delText xml:space="preserve">; </w:delText>
        </w:r>
      </w:del>
      <w:ins w:id="71" w:author="Nicholas Didier" w:date="2013-11-22T18:05:00Z">
        <w:r w:rsidR="000C0164">
          <w:t xml:space="preserve">et </w:t>
        </w:r>
      </w:ins>
      <w:r w:rsidR="00CB6161">
        <w:t>le restant sont des visiteurs de loisir</w:t>
      </w:r>
      <w:ins w:id="72" w:author="Nicholas Didier" w:date="2013-11-22T18:06:00Z">
        <w:r w:rsidR="000C0164">
          <w:t xml:space="preserve">. </w:t>
        </w:r>
      </w:ins>
      <w:r w:rsidR="00CB6161">
        <w:t xml:space="preserve"> </w:t>
      </w:r>
      <w:del w:id="73" w:author="Nicholas Didier" w:date="2013-11-22T18:06:00Z">
        <w:r w:rsidR="00CB6161" w:rsidDel="000C0164">
          <w:delText>et p</w:delText>
        </w:r>
      </w:del>
      <w:ins w:id="74" w:author="Nicholas Didier" w:date="2013-11-22T18:06:00Z">
        <w:r w:rsidR="000C0164">
          <w:t>P</w:t>
        </w:r>
      </w:ins>
      <w:r w:rsidR="00CB6161">
        <w:t>rès de 40% des visiteurs sont âgés de moins de 18 ans.</w:t>
      </w:r>
    </w:p>
    <w:p w14:paraId="6157A114" w14:textId="77777777" w:rsidR="00CB6161" w:rsidRDefault="00CB6161" w:rsidP="00D162EF">
      <w:r>
        <w:t>Nemo regroupe des stations d’expérimentation diverses</w:t>
      </w:r>
      <w:r w:rsidR="001461B2">
        <w:t>,</w:t>
      </w:r>
      <w:r>
        <w:t xml:space="preserve"> </w:t>
      </w:r>
      <w:r w:rsidR="001461B2">
        <w:t xml:space="preserve">réparties </w:t>
      </w:r>
      <w:r>
        <w:t>sur qua</w:t>
      </w:r>
      <w:r w:rsidR="001461B2">
        <w:t>tre étages</w:t>
      </w:r>
      <w:del w:id="75" w:author="Nicholas Didier" w:date="2013-11-22T18:06:00Z">
        <w:r w:rsidR="001461B2" w:rsidDel="000C0164">
          <w:delText xml:space="preserve">, </w:delText>
        </w:r>
      </w:del>
      <w:ins w:id="76" w:author="Nicholas Didier" w:date="2013-11-22T18:06:00Z">
        <w:r w:rsidR="000C0164">
          <w:t xml:space="preserve"> et</w:t>
        </w:r>
      </w:ins>
      <w:del w:id="77" w:author="Nicholas Didier" w:date="2013-11-22T18:06:00Z">
        <w:r w:rsidR="001461B2" w:rsidDel="000C0164">
          <w:delText xml:space="preserve">il </w:delText>
        </w:r>
      </w:del>
      <w:ins w:id="78" w:author="Nicholas Didier" w:date="2013-11-22T18:06:00Z">
        <w:r w:rsidR="000C0164">
          <w:t xml:space="preserve"> </w:t>
        </w:r>
      </w:ins>
      <w:r w:rsidR="001461B2">
        <w:t xml:space="preserve">dispose </w:t>
      </w:r>
      <w:del w:id="79" w:author="Nicholas Didier" w:date="2013-11-22T18:07:00Z">
        <w:r w:rsidR="001461B2" w:rsidDel="000C0164">
          <w:delText xml:space="preserve">également </w:delText>
        </w:r>
      </w:del>
      <w:r w:rsidR="001461B2">
        <w:t>de 3 restaurants</w:t>
      </w:r>
      <w:ins w:id="80" w:author="Nicholas Didier" w:date="2013-11-22T18:07:00Z">
        <w:r w:rsidR="000C0164">
          <w:t xml:space="preserve"> </w:t>
        </w:r>
        <w:r w:rsidR="000C0164">
          <w:rPr>
            <w:rFonts w:ascii="Arial" w:hAnsi="Arial" w:cs="Arial"/>
          </w:rPr>
          <w:t>é</w:t>
        </w:r>
        <w:r w:rsidR="000C0164">
          <w:t>parpill</w:t>
        </w:r>
        <w:r w:rsidR="000C0164">
          <w:rPr>
            <w:rFonts w:ascii="Arial" w:hAnsi="Arial" w:cs="Arial"/>
          </w:rPr>
          <w:t>é</w:t>
        </w:r>
        <w:r w:rsidR="000C0164">
          <w:t xml:space="preserve">s </w:t>
        </w:r>
      </w:ins>
      <w:ins w:id="81" w:author="Nicholas Didier" w:date="2013-11-22T18:08:00Z">
        <w:r w:rsidR="000C0164">
          <w:rPr>
            <w:rFonts w:ascii="Arial" w:hAnsi="Arial" w:cs="Arial"/>
          </w:rPr>
          <w:t>à</w:t>
        </w:r>
        <w:r w:rsidR="000C0164">
          <w:t xml:space="preserve"> divers endroits. </w:t>
        </w:r>
      </w:ins>
      <w:del w:id="82" w:author="Nicholas Didier" w:date="2013-11-22T18:08:00Z">
        <w:r w:rsidR="001461B2" w:rsidDel="000C0164">
          <w:delText xml:space="preserve"> </w:delText>
        </w:r>
      </w:del>
      <w:r w:rsidR="001461B2">
        <w:t>(un snack, un self-service et un restaurant plus aisé). Sur le toit</w:t>
      </w:r>
      <w:ins w:id="83" w:author="Nicholas Didier" w:date="2013-11-22T18:09:00Z">
        <w:r w:rsidR="000C0164">
          <w:t xml:space="preserve"> –et dernier etage-,</w:t>
        </w:r>
      </w:ins>
      <w:r w:rsidR="001461B2">
        <w:t xml:space="preserve"> une grande terrasse</w:t>
      </w:r>
      <w:ins w:id="84" w:author="Nicholas Didier" w:date="2013-11-22T18:09:00Z">
        <w:r w:rsidR="000C0164">
          <w:t>,</w:t>
        </w:r>
      </w:ins>
      <w:r w:rsidR="001461B2">
        <w:t xml:space="preserve"> </w:t>
      </w:r>
      <w:del w:id="85" w:author="Nicholas Didier" w:date="2013-11-22T18:09:00Z">
        <w:r w:rsidR="001461B2" w:rsidDel="000C0164">
          <w:delText xml:space="preserve">offre </w:delText>
        </w:r>
      </w:del>
      <w:ins w:id="86" w:author="Nicholas Didier" w:date="2013-11-22T18:09:00Z">
        <w:r w:rsidR="000C0164">
          <w:t xml:space="preserve">offrant </w:t>
        </w:r>
      </w:ins>
      <w:r w:rsidR="001461B2">
        <w:t>une vue panoramique sur la ville</w:t>
      </w:r>
      <w:ins w:id="87" w:author="Nicholas Didier" w:date="2013-11-22T18:10:00Z">
        <w:r w:rsidR="000C0164">
          <w:t>,</w:t>
        </w:r>
      </w:ins>
      <w:del w:id="88" w:author="Nicholas Didier" w:date="2013-11-22T18:10:00Z">
        <w:r w:rsidR="001461B2" w:rsidDel="000C0164">
          <w:delText>, celle-ci</w:delText>
        </w:r>
      </w:del>
      <w:r w:rsidR="001461B2">
        <w:t xml:space="preserve"> est également accessible aux non-visiteurs. L’architecture imposante du centre </w:t>
      </w:r>
      <w:ins w:id="89" w:author="Nicholas Didier" w:date="2013-11-22T18:10:00Z">
        <w:r w:rsidR="000C0164">
          <w:t xml:space="preserve">est </w:t>
        </w:r>
      </w:ins>
      <w:r w:rsidR="001461B2">
        <w:t>en forme de bateau</w:t>
      </w:r>
      <w:r w:rsidR="008C6C27">
        <w:t xml:space="preserve"> </w:t>
      </w:r>
      <w:ins w:id="90" w:author="Nicholas Didier" w:date="2013-11-22T18:10:00Z">
        <w:r w:rsidR="000C0164">
          <w:rPr>
            <w:rFonts w:ascii="Arial" w:hAnsi="Arial" w:cs="Arial"/>
          </w:rPr>
          <w:t>é</w:t>
        </w:r>
        <w:r w:rsidR="000C0164">
          <w:t xml:space="preserve">tabli </w:t>
        </w:r>
      </w:ins>
      <w:r w:rsidR="008C6C27">
        <w:t>dans le port historique</w:t>
      </w:r>
      <w:del w:id="91" w:author="Nicholas Didier" w:date="2013-11-22T18:11:00Z">
        <w:r w:rsidR="001461B2" w:rsidDel="000C0164">
          <w:delText xml:space="preserve">, </w:delText>
        </w:r>
      </w:del>
      <w:ins w:id="92" w:author="Nicholas Didier" w:date="2013-11-22T18:11:00Z">
        <w:r w:rsidR="000C0164">
          <w:t xml:space="preserve">.Elle </w:t>
        </w:r>
      </w:ins>
      <w:r w:rsidR="001461B2">
        <w:t xml:space="preserve">a été conçue par Renzo Piano, également connu pour le centre Pompidu à Paris. Le nom Nemo, </w:t>
      </w:r>
      <w:del w:id="93" w:author="Nicholas Didier" w:date="2013-11-22T18:11:00Z">
        <w:r w:rsidR="001461B2" w:rsidDel="000C0164">
          <w:delText xml:space="preserve">ce </w:delText>
        </w:r>
      </w:del>
      <w:r w:rsidR="001461B2">
        <w:t xml:space="preserve">qui signifie « personne » en latin, est supposé </w:t>
      </w:r>
      <w:ins w:id="94" w:author="Nicholas Didier" w:date="2013-11-22T18:11:00Z">
        <w:r w:rsidR="000C0164">
          <w:t xml:space="preserve">de </w:t>
        </w:r>
      </w:ins>
      <w:r w:rsidR="001461B2">
        <w:t>traduire le concept</w:t>
      </w:r>
      <w:r w:rsidR="008C6C27">
        <w:t>,</w:t>
      </w:r>
      <w:r w:rsidR="001461B2">
        <w:t xml:space="preserve"> que les visiteurs </w:t>
      </w:r>
      <w:r w:rsidR="008C6C27">
        <w:t>se sentent</w:t>
      </w:r>
      <w:r w:rsidR="001461B2">
        <w:t xml:space="preserve"> </w:t>
      </w:r>
      <w:r w:rsidR="008C6C27">
        <w:t>dépaysés dans un monde perdu, où</w:t>
      </w:r>
      <w:r w:rsidR="001461B2">
        <w:t xml:space="preserve"> tou</w:t>
      </w:r>
      <w:r w:rsidR="008C6C27">
        <w:t>t est permis. Le fil conducteur</w:t>
      </w:r>
      <w:r w:rsidR="001461B2">
        <w:t xml:space="preserve"> est </w:t>
      </w:r>
      <w:r w:rsidR="008C6C27">
        <w:t>qu’on puisse viv</w:t>
      </w:r>
      <w:r w:rsidR="001461B2">
        <w:t xml:space="preserve">re la science, la toucher, l’expérimenter. </w:t>
      </w:r>
    </w:p>
    <w:p w14:paraId="79CB6191" w14:textId="77777777" w:rsidR="000C0164" w:rsidRPr="00D162EF" w:rsidRDefault="008C6C27" w:rsidP="000C0164">
      <w:r>
        <w:t xml:space="preserve">Parmi les espaces scientifiques on peut compter des partie dédiées à différents domaines comme le parc </w:t>
      </w:r>
      <w:ins w:id="95" w:author="Nicholas Didier" w:date="2013-11-22T18:12:00Z">
        <w:r w:rsidR="000C0164">
          <w:rPr>
            <w:rFonts w:ascii="Arial" w:hAnsi="Arial" w:cs="Arial"/>
          </w:rPr>
          <w:t>à</w:t>
        </w:r>
      </w:ins>
      <w:del w:id="96" w:author="Nicholas Didier" w:date="2013-11-22T18:12:00Z">
        <w:r w:rsidDel="000C0164">
          <w:delText>a</w:delText>
        </w:r>
      </w:del>
      <w:r>
        <w:t xml:space="preserve"> machines, la génétique, les jeux autour de l’eau, l’électricité, un espace adolescents, un labo, etc. </w:t>
      </w:r>
      <w:moveToRangeStart w:id="97" w:author="Nicholas Didier" w:date="2013-11-22T18:15:00Z" w:name="move246763477"/>
      <w:moveTo w:id="98" w:author="Nicholas Didier" w:date="2013-11-22T18:15:00Z">
        <w:r w:rsidR="000C0164">
          <w:t xml:space="preserve">Les stations sont créées par le centre même et sont aussi en </w:t>
        </w:r>
      </w:moveTo>
      <w:ins w:id="99" w:author="Nicholas Didier" w:date="2013-11-22T18:16:00Z">
        <w:r w:rsidR="000C0164">
          <w:t xml:space="preserve">permanante </w:t>
        </w:r>
      </w:ins>
      <w:moveTo w:id="100" w:author="Nicholas Didier" w:date="2013-11-22T18:15:00Z">
        <w:r w:rsidR="000C0164">
          <w:t xml:space="preserve">évolution. </w:t>
        </w:r>
      </w:moveTo>
    </w:p>
    <w:moveToRangeEnd w:id="97"/>
    <w:p w14:paraId="0A6AE7B2" w14:textId="77777777" w:rsidR="00F77A68" w:rsidRPr="00D162EF" w:rsidRDefault="008C6C27" w:rsidP="00F77A68">
      <w:r>
        <w:lastRenderedPageBreak/>
        <w:t xml:space="preserve">L’offre du centre est très complète et les attractions sont expliquées en anglais et néerlandais. </w:t>
      </w:r>
      <w:ins w:id="101" w:author="Nicholas Didier" w:date="2013-11-22T18:14:00Z">
        <w:r w:rsidR="000C0164">
          <w:t>Bien que certains espaces puissent être privatisés pour des occasions spéciales</w:t>
        </w:r>
      </w:ins>
      <w:ins w:id="102" w:author="Nicholas Didier" w:date="2013-11-22T18:15:00Z">
        <w:r w:rsidR="000C0164">
          <w:t>,</w:t>
        </w:r>
      </w:ins>
      <w:ins w:id="103" w:author="Nicholas Didier" w:date="2013-11-22T18:14:00Z">
        <w:r w:rsidR="000C0164">
          <w:t xml:space="preserve"> </w:t>
        </w:r>
      </w:ins>
      <w:del w:id="104" w:author="Nicholas Didier" w:date="2013-11-22T18:15:00Z">
        <w:r w:rsidDel="000C0164">
          <w:delText xml:space="preserve">L’aspect </w:delText>
        </w:r>
      </w:del>
      <w:ins w:id="105" w:author="Nicholas Didier" w:date="2013-11-22T18:15:00Z">
        <w:r w:rsidR="000C0164">
          <w:t xml:space="preserve">l’aspect </w:t>
        </w:r>
      </w:ins>
      <w:r>
        <w:t>incentive avec les entreprises et salles de conférences ne fait pas partie de l’offre</w:t>
      </w:r>
      <w:del w:id="106" w:author="Nicholas Didier" w:date="2013-11-22T18:15:00Z">
        <w:r w:rsidDel="000C0164">
          <w:delText>,</w:delText>
        </w:r>
      </w:del>
      <w:ins w:id="107" w:author="Nicholas Didier" w:date="2013-11-22T18:15:00Z">
        <w:r w:rsidR="000C0164">
          <w:t>.</w:t>
        </w:r>
      </w:ins>
      <w:del w:id="108" w:author="Nicholas Didier" w:date="2013-11-22T18:13:00Z">
        <w:r w:rsidDel="000C0164">
          <w:delText xml:space="preserve"> bien que certains espaces puissent être privatisés pour des occasions spéciales</w:delText>
        </w:r>
      </w:del>
      <w:r>
        <w:t xml:space="preserve">. </w:t>
      </w:r>
      <w:moveFromRangeStart w:id="109" w:author="Nicholas Didier" w:date="2013-11-22T18:15:00Z" w:name="move246763477"/>
      <w:moveFrom w:id="110" w:author="Nicholas Didier" w:date="2013-11-22T18:15:00Z">
        <w:r w:rsidDel="000C0164">
          <w:t xml:space="preserve">Les stations sont </w:t>
        </w:r>
        <w:r w:rsidR="00F77A68" w:rsidDel="000C0164">
          <w:t>créées</w:t>
        </w:r>
        <w:r w:rsidDel="000C0164">
          <w:t xml:space="preserve"> par le centre même</w:t>
        </w:r>
        <w:r w:rsidR="00F77A68" w:rsidDel="000C0164">
          <w:t xml:space="preserve"> et sont aussi en évolution. </w:t>
        </w:r>
      </w:moveFrom>
      <w:moveFromRangeEnd w:id="109"/>
    </w:p>
    <w:sectPr w:rsidR="00F77A68" w:rsidRPr="00D16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EF"/>
    <w:rsid w:val="000A1236"/>
    <w:rsid w:val="000C0164"/>
    <w:rsid w:val="001461B2"/>
    <w:rsid w:val="006309F7"/>
    <w:rsid w:val="006855C0"/>
    <w:rsid w:val="008C6C27"/>
    <w:rsid w:val="00B71977"/>
    <w:rsid w:val="00CB6161"/>
    <w:rsid w:val="00D162EF"/>
    <w:rsid w:val="00D940ED"/>
    <w:rsid w:val="00EF327E"/>
    <w:rsid w:val="00F7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AD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36"/>
    <w:pPr>
      <w:spacing w:line="360" w:lineRule="auto"/>
      <w:ind w:firstLine="35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236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36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36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36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6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6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6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6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6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2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2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2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2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6"/>
    <w:rPr>
      <w:b/>
      <w:bCs/>
      <w:spacing w:val="0"/>
    </w:rPr>
  </w:style>
  <w:style w:type="character" w:styleId="Emphasis">
    <w:name w:val="Emphasis"/>
    <w:uiPriority w:val="20"/>
    <w:qFormat/>
    <w:rsid w:val="000A12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A1236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1236"/>
  </w:style>
  <w:style w:type="paragraph" w:styleId="ListParagraph">
    <w:name w:val="List Paragraph"/>
    <w:basedOn w:val="Normal"/>
    <w:uiPriority w:val="34"/>
    <w:qFormat/>
    <w:rsid w:val="000A12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236"/>
    <w:rPr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A12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A12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2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A1236"/>
    <w:rPr>
      <w:smallCaps/>
    </w:rPr>
  </w:style>
  <w:style w:type="character" w:styleId="IntenseReference">
    <w:name w:val="Intense Reference"/>
    <w:uiPriority w:val="32"/>
    <w:qFormat/>
    <w:rsid w:val="000A1236"/>
    <w:rPr>
      <w:b/>
      <w:bCs/>
      <w:smallCaps/>
      <w:color w:val="auto"/>
    </w:rPr>
  </w:style>
  <w:style w:type="character" w:styleId="BookTitle">
    <w:name w:val="Book Title"/>
    <w:uiPriority w:val="33"/>
    <w:qFormat/>
    <w:rsid w:val="000A12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23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36"/>
    <w:pPr>
      <w:spacing w:line="360" w:lineRule="auto"/>
      <w:ind w:firstLine="35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236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36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36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36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6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6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6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6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6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2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2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2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2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6"/>
    <w:rPr>
      <w:b/>
      <w:bCs/>
      <w:spacing w:val="0"/>
    </w:rPr>
  </w:style>
  <w:style w:type="character" w:styleId="Emphasis">
    <w:name w:val="Emphasis"/>
    <w:uiPriority w:val="20"/>
    <w:qFormat/>
    <w:rsid w:val="000A12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A1236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1236"/>
  </w:style>
  <w:style w:type="paragraph" w:styleId="ListParagraph">
    <w:name w:val="List Paragraph"/>
    <w:basedOn w:val="Normal"/>
    <w:uiPriority w:val="34"/>
    <w:qFormat/>
    <w:rsid w:val="000A12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236"/>
    <w:rPr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A12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A12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2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A1236"/>
    <w:rPr>
      <w:smallCaps/>
    </w:rPr>
  </w:style>
  <w:style w:type="character" w:styleId="IntenseReference">
    <w:name w:val="Intense Reference"/>
    <w:uiPriority w:val="32"/>
    <w:qFormat/>
    <w:rsid w:val="000A1236"/>
    <w:rPr>
      <w:b/>
      <w:bCs/>
      <w:smallCaps/>
      <w:color w:val="auto"/>
    </w:rPr>
  </w:style>
  <w:style w:type="character" w:styleId="BookTitle">
    <w:name w:val="Book Title"/>
    <w:uiPriority w:val="33"/>
    <w:qFormat/>
    <w:rsid w:val="000A12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23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2609</Characters>
  <Application>Microsoft Macintosh Word</Application>
  <DocSecurity>0</DocSecurity>
  <Lines>47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Joëlle</dc:creator>
  <cp:lastModifiedBy>Nicholas Didier</cp:lastModifiedBy>
  <cp:revision>2</cp:revision>
  <dcterms:created xsi:type="dcterms:W3CDTF">2013-11-24T20:26:00Z</dcterms:created>
  <dcterms:modified xsi:type="dcterms:W3CDTF">2013-11-24T20:26:00Z</dcterms:modified>
</cp:coreProperties>
</file>